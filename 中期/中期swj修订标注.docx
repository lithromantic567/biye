
<file path=[Content_Types].xml><?xml version="1.0" encoding="utf-8"?>
<Types xmlns="http://schemas.openxmlformats.org/package/2006/content-types">
  <Default Extension="bin" ContentType="image/jpeg"/>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6"/>
        <w:gridCol w:w="4927"/>
      </w:tblGrid>
      <w:tr w:rsidR="007A1B2B" w14:paraId="3A76500E" w14:textId="77777777">
        <w:tc>
          <w:tcPr>
            <w:tcW w:w="4926" w:type="dxa"/>
          </w:tcPr>
          <w:p w14:paraId="07AC4458" w14:textId="7A05E0DC" w:rsidR="007A1B2B" w:rsidRDefault="005B4226">
            <w:r>
              <w:fldChar w:fldCharType="begin"/>
            </w:r>
            <w:r>
              <w:instrText xml:space="preserve"> MACROBUTTON MTEditEquationSection2 </w:instrText>
            </w:r>
            <w:r w:rsidRPr="005B4226">
              <w:rPr>
                <w:rStyle w:val="MTEquationSection"/>
                <w:rFonts w:hint="eastAsia"/>
              </w:rPr>
              <w:instrText>公式章</w:instrText>
            </w:r>
            <w:r w:rsidRPr="005B4226">
              <w:rPr>
                <w:rStyle w:val="MTEquationSection"/>
                <w:rFonts w:hint="eastAsia"/>
              </w:rPr>
              <w:instrText xml:space="preserve"> 1 </w:instrText>
            </w:r>
            <w:r w:rsidRPr="005B4226">
              <w:rPr>
                <w:rStyle w:val="MTEquationSection"/>
                <w:rFonts w:hint="eastAsia"/>
              </w:rPr>
              <w:instrText>节</w:instrText>
            </w:r>
            <w:r w:rsidRPr="005B4226">
              <w:rPr>
                <w:rStyle w:val="MTEquationSection"/>
                <w:rFonts w:hint="eastAsia"/>
              </w:rPr>
              <w:instrText xml:space="preserve"> 3</w:instrText>
            </w:r>
            <w:r>
              <w:fldChar w:fldCharType="begin"/>
            </w:r>
            <w:r>
              <w:instrText xml:space="preserve"> </w:instrText>
            </w:r>
            <w:r>
              <w:rPr>
                <w:rFonts w:hint="eastAsia"/>
              </w:rPr>
              <w:instrText>SEQ MTEqn \r \h \* MERGEFORMAT</w:instrText>
            </w:r>
            <w:r>
              <w:instrText xml:space="preserve"> </w:instrText>
            </w:r>
            <w:r>
              <w:fldChar w:fldCharType="end"/>
            </w:r>
            <w:r>
              <w:fldChar w:fldCharType="begin"/>
            </w:r>
            <w:r>
              <w:instrText xml:space="preserve"> SEQ MTSec \r 3 \h \* MERGEFORMAT </w:instrText>
            </w:r>
            <w:r>
              <w:fldChar w:fldCharType="end"/>
            </w:r>
            <w:r>
              <w:fldChar w:fldCharType="begin"/>
            </w:r>
            <w:r>
              <w:instrText xml:space="preserve"> SEQ MTChap \r 1 \h \* MERGEFORMAT </w:instrText>
            </w:r>
            <w:r>
              <w:fldChar w:fldCharType="end"/>
            </w:r>
            <w:r>
              <w:fldChar w:fldCharType="end"/>
            </w:r>
            <w:r w:rsidR="007E35E1">
              <w:rPr>
                <w:noProof/>
              </w:rPr>
              <w:drawing>
                <wp:inline distT="0" distB="0" distL="0" distR="0" wp14:anchorId="198171AD" wp14:editId="15F2AF80">
                  <wp:extent cx="2161641" cy="1008766"/>
                  <wp:effectExtent l="19050" t="0" r="9525" b="0"/>
                  <wp:docPr id="1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9"/>
                          <a:stretch>
                            <a:fillRect/>
                          </a:stretch>
                        </pic:blipFill>
                        <pic:spPr>
                          <a:xfrm>
                            <a:off x="0" y="0"/>
                            <a:ext cx="2161641" cy="1008766"/>
                          </a:xfrm>
                          <a:prstGeom prst="rect">
                            <a:avLst/>
                          </a:prstGeom>
                        </pic:spPr>
                      </pic:pic>
                    </a:graphicData>
                  </a:graphic>
                </wp:inline>
              </w:drawing>
            </w:r>
          </w:p>
        </w:tc>
        <w:tc>
          <w:tcPr>
            <w:tcW w:w="4927" w:type="dxa"/>
            <w:vAlign w:val="center"/>
          </w:tcPr>
          <w:p w14:paraId="76C68F59" w14:textId="77777777" w:rsidR="007A1B2B" w:rsidRDefault="007A1B2B">
            <w:pPr>
              <w:jc w:val="right"/>
            </w:pPr>
          </w:p>
        </w:tc>
      </w:tr>
    </w:tbl>
    <w:p w14:paraId="67E9F356" w14:textId="77777777" w:rsidR="007A1B2B" w:rsidRDefault="007A1B2B"/>
    <w:p w14:paraId="15292AAC" w14:textId="77777777" w:rsidR="007A1B2B" w:rsidRDefault="007A1B2B"/>
    <w:p w14:paraId="6756C8B2" w14:textId="77777777" w:rsidR="007A1B2B" w:rsidRDefault="007E35E1">
      <w:pPr>
        <w:jc w:val="center"/>
        <w:rPr>
          <w:sz w:val="48"/>
          <w:szCs w:val="48"/>
        </w:rPr>
      </w:pPr>
      <w:r>
        <w:rPr>
          <w:rFonts w:ascii="黑体" w:eastAsia="黑体" w:hAnsi="黑体" w:hint="eastAsia"/>
          <w:sz w:val="48"/>
          <w:szCs w:val="48"/>
        </w:rPr>
        <w:t>硕士研究生学位论文阶段报告</w:t>
      </w:r>
    </w:p>
    <w:p w14:paraId="075E480F" w14:textId="77777777" w:rsidR="007A1B2B" w:rsidRDefault="007A1B2B">
      <w:pPr>
        <w:jc w:val="left"/>
      </w:pPr>
    </w:p>
    <w:p w14:paraId="46FF106F" w14:textId="77777777" w:rsidR="007A1B2B" w:rsidRDefault="007A1B2B">
      <w:pPr>
        <w:jc w:val="left"/>
      </w:pPr>
    </w:p>
    <w:p w14:paraId="422659E0" w14:textId="77777777" w:rsidR="007A1B2B" w:rsidRDefault="007A1B2B">
      <w:pPr>
        <w:jc w:val="left"/>
      </w:pPr>
    </w:p>
    <w:p w14:paraId="5452C143" w14:textId="77777777" w:rsidR="007A1B2B" w:rsidRDefault="007A1B2B">
      <w:pPr>
        <w:jc w:val="left"/>
      </w:pPr>
    </w:p>
    <w:p w14:paraId="05CD0DD8" w14:textId="77777777" w:rsidR="007A1B2B" w:rsidRDefault="007A1B2B">
      <w:pPr>
        <w:jc w:val="left"/>
      </w:pPr>
    </w:p>
    <w:p w14:paraId="2698DD87" w14:textId="77777777" w:rsidR="007A1B2B" w:rsidRDefault="007A1B2B">
      <w:pPr>
        <w:jc w:val="left"/>
      </w:pPr>
    </w:p>
    <w:p w14:paraId="51775783" w14:textId="77777777" w:rsidR="007A1B2B" w:rsidRDefault="007A1B2B">
      <w:pPr>
        <w:spacing w:beforeLines="50" w:before="156"/>
        <w:jc w:val="left"/>
      </w:pPr>
    </w:p>
    <w:p w14:paraId="6A6523C4" w14:textId="2468A3F5" w:rsidR="007A1B2B" w:rsidRDefault="007E35E1" w:rsidP="00F757BD">
      <w:pPr>
        <w:tabs>
          <w:tab w:val="left" w:pos="3860"/>
        </w:tabs>
        <w:spacing w:beforeLines="50" w:before="156"/>
        <w:ind w:leftChars="950" w:left="1995"/>
        <w:rPr>
          <w:sz w:val="28"/>
          <w:szCs w:val="28"/>
        </w:rPr>
      </w:pPr>
      <w:r>
        <w:rPr>
          <w:rFonts w:ascii="宋体" w:hAnsi="宋体" w:hint="eastAsia"/>
          <w:sz w:val="28"/>
          <w:szCs w:val="28"/>
        </w:rPr>
        <w:t>学</w:t>
      </w:r>
      <w:r w:rsidR="00D77904">
        <w:pict w14:anchorId="1A437714">
          <v:shapetype id="_x0000_t32" coordsize="21600,21600" o:spt="32" o:oned="t" path="m,l21600,21600e" filled="f">
            <v:path arrowok="t" fillok="f" o:connecttype="none"/>
            <o:lock v:ext="edit" shapetype="t"/>
          </v:shapetype>
          <v:shape id="_x0000_s1031" type="#_x0000_t32" alt="" style="position:absolute;left:0;text-align:left;margin-left:185.8pt;margin-top:33.3pt;width:147pt;height:0;z-index:251655168;mso-wrap-edited:f;mso-width-percent:0;mso-height-percent:0;mso-position-horizontal-relative:text;mso-position-vertical-relative:text;mso-width-percent:0;mso-height-percent:0;mso-width-relative:page;mso-height-relative:page" o:connectortype="straight"/>
        </w:pict>
      </w:r>
      <w:r>
        <w:rPr>
          <w:rFonts w:ascii="宋体" w:hAnsi="宋体" w:hint="eastAsia"/>
          <w:sz w:val="28"/>
          <w:szCs w:val="28"/>
        </w:rPr>
        <w:t xml:space="preserve">    号</w:t>
      </w:r>
      <w:r>
        <w:rPr>
          <w:rFonts w:ascii="宋体" w:hAnsi="宋体"/>
          <w:sz w:val="28"/>
          <w:szCs w:val="28"/>
        </w:rPr>
        <w:t xml:space="preserve">: </w:t>
      </w:r>
      <w:r>
        <w:rPr>
          <w:rFonts w:ascii="宋体" w:hAnsi="宋体" w:hint="eastAsia"/>
          <w:sz w:val="28"/>
          <w:szCs w:val="28"/>
        </w:rPr>
        <w:t xml:space="preserve">   </w:t>
      </w:r>
      <w:r w:rsidR="00F757BD">
        <w:rPr>
          <w:rFonts w:ascii="宋体" w:hAnsi="宋体" w:hint="eastAsia"/>
          <w:sz w:val="28"/>
          <w:szCs w:val="28"/>
        </w:rPr>
        <w:tab/>
        <w:t>202211124</w:t>
      </w:r>
      <w:r w:rsidR="000847C2">
        <w:rPr>
          <w:rFonts w:ascii="宋体" w:hAnsi="宋体" w:hint="eastAsia"/>
          <w:sz w:val="28"/>
          <w:szCs w:val="28"/>
        </w:rPr>
        <w:t>6</w:t>
      </w:r>
    </w:p>
    <w:p w14:paraId="4519F49D" w14:textId="5340C163" w:rsidR="007A1B2B" w:rsidRDefault="007E35E1">
      <w:pPr>
        <w:spacing w:beforeLines="50" w:before="156"/>
        <w:ind w:leftChars="950" w:left="1995"/>
        <w:jc w:val="left"/>
        <w:rPr>
          <w:sz w:val="28"/>
          <w:szCs w:val="28"/>
        </w:rPr>
      </w:pPr>
      <w:r>
        <w:rPr>
          <w:rFonts w:ascii="宋体" w:hAnsi="宋体" w:hint="eastAsia"/>
          <w:sz w:val="28"/>
          <w:szCs w:val="28"/>
        </w:rPr>
        <w:t>姓    名</w:t>
      </w:r>
      <w:r w:rsidR="00D77904">
        <w:pict w14:anchorId="293BE8DF">
          <v:shape id="_x0000_s1030" type="#_x0000_t32" alt="" style="position:absolute;left:0;text-align:left;margin-left:186.15pt;margin-top:33.25pt;width:147pt;height:0;z-index:251656192;mso-wrap-edited:f;mso-width-percent:0;mso-height-percent:0;mso-position-horizontal-relative:text;mso-position-vertical-relative:text;mso-width-percent:0;mso-height-percent:0;mso-width-relative:page;mso-height-relative:page" o:connectortype="straight"/>
        </w:pict>
      </w:r>
      <w:r>
        <w:rPr>
          <w:rFonts w:ascii="宋体" w:hAnsi="宋体"/>
          <w:sz w:val="28"/>
          <w:szCs w:val="28"/>
        </w:rPr>
        <w:t>:</w:t>
      </w:r>
      <w:r>
        <w:rPr>
          <w:rFonts w:ascii="宋体" w:hAnsi="宋体" w:hint="eastAsia"/>
          <w:sz w:val="28"/>
          <w:szCs w:val="28"/>
        </w:rPr>
        <w:t xml:space="preserve">   </w:t>
      </w:r>
      <w:r>
        <w:rPr>
          <w:rFonts w:ascii="宋体" w:hAnsi="宋体"/>
          <w:sz w:val="28"/>
          <w:szCs w:val="28"/>
        </w:rPr>
        <w:t xml:space="preserve"> </w:t>
      </w:r>
      <w:r w:rsidR="000847C2">
        <w:rPr>
          <w:rFonts w:ascii="宋体" w:hAnsi="宋体" w:hint="eastAsia"/>
          <w:sz w:val="28"/>
          <w:szCs w:val="28"/>
        </w:rPr>
        <w:t>沈雯杰</w:t>
      </w:r>
    </w:p>
    <w:p w14:paraId="0FC9FFC8" w14:textId="0A04E434" w:rsidR="007A1B2B" w:rsidRDefault="007E35E1">
      <w:pPr>
        <w:spacing w:beforeLines="50" w:before="156"/>
        <w:ind w:leftChars="950" w:left="1995"/>
        <w:jc w:val="left"/>
        <w:rPr>
          <w:sz w:val="28"/>
          <w:szCs w:val="28"/>
        </w:rPr>
      </w:pPr>
      <w:r>
        <w:rPr>
          <w:rFonts w:ascii="宋体" w:hAnsi="宋体" w:hint="eastAsia"/>
          <w:sz w:val="28"/>
          <w:szCs w:val="28"/>
        </w:rPr>
        <w:t>学    院</w:t>
      </w:r>
      <w:r w:rsidR="00D77904">
        <w:pict w14:anchorId="7A618C19">
          <v:shape id="_x0000_s1029" type="#_x0000_t32" alt="" style="position:absolute;left:0;text-align:left;margin-left:186pt;margin-top:33.25pt;width:147pt;height:0;z-index:251660288;mso-wrap-edited:f;mso-width-percent:0;mso-height-percent:0;mso-position-horizontal-relative:text;mso-position-vertical-relative:text;mso-width-percent:0;mso-height-percent:0;mso-width-relative:page;mso-height-relative:page" o:connectortype="straight"/>
        </w:pict>
      </w:r>
      <w:r>
        <w:rPr>
          <w:rFonts w:ascii="宋体" w:hAnsi="宋体"/>
          <w:sz w:val="28"/>
          <w:szCs w:val="28"/>
        </w:rPr>
        <w:t>:</w:t>
      </w:r>
      <w:r>
        <w:rPr>
          <w:rFonts w:ascii="宋体" w:hAnsi="宋体" w:hint="eastAsia"/>
          <w:sz w:val="28"/>
          <w:szCs w:val="28"/>
        </w:rPr>
        <w:t xml:space="preserve">   </w:t>
      </w:r>
      <w:r>
        <w:rPr>
          <w:rFonts w:ascii="宋体" w:hAnsi="宋体"/>
          <w:sz w:val="28"/>
          <w:szCs w:val="28"/>
        </w:rPr>
        <w:t xml:space="preserve"> </w:t>
      </w:r>
      <w:r w:rsidR="000847C2">
        <w:rPr>
          <w:rFonts w:ascii="宋体" w:hAnsi="宋体" w:hint="eastAsia"/>
          <w:sz w:val="28"/>
          <w:szCs w:val="28"/>
        </w:rPr>
        <w:t>人工智能</w:t>
      </w:r>
      <w:r w:rsidR="00F6570B">
        <w:rPr>
          <w:rFonts w:ascii="宋体" w:hAnsi="宋体" w:hint="eastAsia"/>
          <w:sz w:val="28"/>
          <w:szCs w:val="28"/>
        </w:rPr>
        <w:t>学院</w:t>
      </w:r>
    </w:p>
    <w:p w14:paraId="53665FD7" w14:textId="34533296" w:rsidR="007A1B2B" w:rsidRDefault="007E35E1">
      <w:pPr>
        <w:spacing w:beforeLines="50" w:before="156"/>
        <w:ind w:leftChars="950" w:left="1995"/>
        <w:jc w:val="left"/>
        <w:rPr>
          <w:rFonts w:ascii="宋体" w:hAnsi="宋体"/>
          <w:sz w:val="28"/>
          <w:szCs w:val="28"/>
        </w:rPr>
      </w:pPr>
      <w:r>
        <w:rPr>
          <w:rFonts w:ascii="宋体" w:hAnsi="宋体" w:hint="eastAsia"/>
          <w:sz w:val="28"/>
          <w:szCs w:val="28"/>
        </w:rPr>
        <w:t>专业</w:t>
      </w:r>
      <w:r>
        <w:rPr>
          <w:rFonts w:ascii="宋体" w:hAnsi="宋体"/>
          <w:sz w:val="28"/>
          <w:szCs w:val="28"/>
        </w:rPr>
        <w:t>(</w:t>
      </w:r>
      <w:r>
        <w:rPr>
          <w:rFonts w:ascii="宋体" w:hAnsi="宋体" w:hint="eastAsia"/>
          <w:sz w:val="28"/>
          <w:szCs w:val="28"/>
        </w:rPr>
        <w:t>领域</w:t>
      </w:r>
      <w:r>
        <w:rPr>
          <w:rFonts w:ascii="宋体" w:hAnsi="宋体"/>
          <w:sz w:val="28"/>
          <w:szCs w:val="28"/>
        </w:rPr>
        <w:t>)</w:t>
      </w:r>
      <w:r w:rsidR="00D77904">
        <w:rPr>
          <w:rFonts w:ascii="宋体" w:hAnsi="宋体"/>
          <w:sz w:val="28"/>
          <w:szCs w:val="28"/>
        </w:rPr>
        <w:pict w14:anchorId="0B489A2A">
          <v:shape id="_x0000_s1028" type="#_x0000_t32" alt="" style="position:absolute;left:0;text-align:left;margin-left:186.25pt;margin-top:33.3pt;width:147pt;height:0;z-index:251657216;mso-wrap-edited:f;mso-width-percent:0;mso-height-percent:0;mso-position-horizontal-relative:text;mso-position-vertical-relative:text;mso-width-percent:0;mso-height-percent:0;mso-width-relative:page;mso-height-relative:page" o:connectortype="straight"/>
        </w:pict>
      </w:r>
      <w:r>
        <w:rPr>
          <w:rFonts w:ascii="宋体" w:hAnsi="宋体"/>
          <w:sz w:val="28"/>
          <w:szCs w:val="28"/>
        </w:rPr>
        <w:t>:</w:t>
      </w:r>
      <w:r>
        <w:rPr>
          <w:rFonts w:ascii="宋体" w:hAnsi="宋体" w:hint="eastAsia"/>
          <w:sz w:val="28"/>
          <w:szCs w:val="28"/>
        </w:rPr>
        <w:t xml:space="preserve"> </w:t>
      </w:r>
      <w:r>
        <w:rPr>
          <w:rFonts w:ascii="宋体" w:hAnsi="宋体"/>
          <w:sz w:val="28"/>
          <w:szCs w:val="28"/>
        </w:rPr>
        <w:t xml:space="preserve"> </w:t>
      </w:r>
      <w:r w:rsidR="000847C2">
        <w:rPr>
          <w:rFonts w:ascii="宋体" w:hAnsi="宋体" w:hint="eastAsia"/>
          <w:sz w:val="28"/>
          <w:szCs w:val="28"/>
        </w:rPr>
        <w:t>智能科学与技术</w:t>
      </w:r>
    </w:p>
    <w:p w14:paraId="1977A030" w14:textId="753A87F5" w:rsidR="007A1B2B" w:rsidRDefault="00D77904">
      <w:pPr>
        <w:spacing w:beforeLines="50" w:before="156"/>
        <w:ind w:leftChars="950" w:left="1995"/>
        <w:jc w:val="left"/>
        <w:rPr>
          <w:sz w:val="28"/>
          <w:szCs w:val="28"/>
        </w:rPr>
      </w:pPr>
      <w:r>
        <w:pict w14:anchorId="7B4EF321">
          <v:shape id="_x0000_s1027" type="#_x0000_t32" alt="" style="position:absolute;left:0;text-align:left;margin-left:186.6pt;margin-top:33.15pt;width:147pt;height:0;z-index:251658240;mso-wrap-edited:f;mso-width-percent:0;mso-height-percent:0;mso-width-percent:0;mso-height-percent:0;mso-width-relative:page;mso-height-relative:page" o:connectortype="straight"/>
        </w:pict>
      </w:r>
      <w:r w:rsidR="007E35E1">
        <w:rPr>
          <w:rFonts w:ascii="宋体" w:hAnsi="宋体" w:hint="eastAsia"/>
          <w:sz w:val="28"/>
          <w:szCs w:val="28"/>
        </w:rPr>
        <w:t>研究方向</w:t>
      </w:r>
      <w:r w:rsidR="007E35E1">
        <w:rPr>
          <w:rFonts w:ascii="宋体" w:hAnsi="宋体"/>
          <w:sz w:val="28"/>
          <w:szCs w:val="28"/>
        </w:rPr>
        <w:t xml:space="preserve">: </w:t>
      </w:r>
      <w:r w:rsidR="007E35E1">
        <w:rPr>
          <w:rFonts w:ascii="宋体" w:hAnsi="宋体" w:hint="eastAsia"/>
          <w:sz w:val="28"/>
          <w:szCs w:val="28"/>
        </w:rPr>
        <w:t xml:space="preserve">   </w:t>
      </w:r>
      <w:r w:rsidR="000847C2">
        <w:rPr>
          <w:rFonts w:ascii="宋体" w:hAnsi="宋体" w:hint="eastAsia"/>
          <w:sz w:val="28"/>
          <w:szCs w:val="28"/>
        </w:rPr>
        <w:t>语音及语言信息处理</w:t>
      </w:r>
    </w:p>
    <w:p w14:paraId="1D490631" w14:textId="688DDFA6" w:rsidR="007A1B2B" w:rsidRDefault="007E35E1">
      <w:pPr>
        <w:tabs>
          <w:tab w:val="left" w:pos="3450"/>
        </w:tabs>
        <w:spacing w:beforeLines="50" w:before="156"/>
        <w:ind w:leftChars="950" w:left="1995"/>
        <w:jc w:val="left"/>
        <w:rPr>
          <w:szCs w:val="21"/>
        </w:rPr>
      </w:pPr>
      <w:r>
        <w:rPr>
          <w:rFonts w:ascii="宋体" w:hAnsi="宋体" w:hint="eastAsia"/>
          <w:sz w:val="28"/>
          <w:szCs w:val="28"/>
        </w:rPr>
        <w:t>导师姓名</w:t>
      </w:r>
      <w:r w:rsidR="00D77904">
        <w:pict w14:anchorId="1ED229D5">
          <v:shape id="_x0000_s1026" type="#_x0000_t32" alt="" style="position:absolute;left:0;text-align:left;margin-left:185.75pt;margin-top:34pt;width:147.75pt;height:0;z-index:251659264;mso-wrap-edited:f;mso-width-percent:0;mso-height-percent:0;mso-position-horizontal-relative:text;mso-position-vertical-relative:text;mso-width-percent:0;mso-height-percent:0;mso-width-relative:page;mso-height-relative:page" o:connectortype="straight"/>
        </w:pict>
      </w:r>
      <w:r>
        <w:rPr>
          <w:rFonts w:ascii="宋体" w:hAnsi="宋体"/>
          <w:sz w:val="28"/>
          <w:szCs w:val="28"/>
        </w:rPr>
        <w:t xml:space="preserve">: </w:t>
      </w:r>
      <w:r>
        <w:rPr>
          <w:rFonts w:ascii="宋体" w:hAnsi="宋体" w:hint="eastAsia"/>
          <w:sz w:val="28"/>
          <w:szCs w:val="28"/>
        </w:rPr>
        <w:t xml:space="preserve">   </w:t>
      </w:r>
      <w:r w:rsidR="000847C2">
        <w:rPr>
          <w:rFonts w:ascii="宋体" w:hAnsi="宋体" w:hint="eastAsia"/>
          <w:sz w:val="28"/>
          <w:szCs w:val="28"/>
        </w:rPr>
        <w:t>袁彩霞</w:t>
      </w:r>
    </w:p>
    <w:p w14:paraId="157F347C" w14:textId="77777777" w:rsidR="007A1B2B" w:rsidRDefault="007A1B2B">
      <w:pPr>
        <w:jc w:val="center"/>
      </w:pPr>
    </w:p>
    <w:p w14:paraId="4C0D32BE" w14:textId="77777777" w:rsidR="007A1B2B" w:rsidRDefault="007A1B2B">
      <w:pPr>
        <w:widowControl/>
        <w:jc w:val="left"/>
      </w:pPr>
    </w:p>
    <w:p w14:paraId="3160779E" w14:textId="77777777" w:rsidR="007A1B2B" w:rsidRDefault="007A1B2B">
      <w:pPr>
        <w:widowControl/>
        <w:jc w:val="left"/>
      </w:pPr>
    </w:p>
    <w:p w14:paraId="5CD9C502" w14:textId="77777777" w:rsidR="007A1B2B" w:rsidRDefault="007E35E1">
      <w:pPr>
        <w:jc w:val="center"/>
        <w:rPr>
          <w:rFonts w:ascii="华文楷体" w:eastAsia="华文楷体" w:hAnsi="华文楷体"/>
          <w:sz w:val="30"/>
          <w:szCs w:val="30"/>
        </w:rPr>
      </w:pPr>
      <w:r>
        <w:rPr>
          <w:rFonts w:ascii="华文楷体" w:eastAsia="华文楷体" w:hAnsi="华文楷体"/>
          <w:sz w:val="30"/>
          <w:szCs w:val="30"/>
        </w:rPr>
        <w:t>北京邮电大学</w:t>
      </w:r>
    </w:p>
    <w:p w14:paraId="2967CB0C" w14:textId="493B25B6" w:rsidR="007A1B2B" w:rsidRDefault="00F6570B">
      <w:pPr>
        <w:jc w:val="center"/>
        <w:rPr>
          <w:rFonts w:ascii="宋体" w:hAnsi="宋体"/>
          <w:sz w:val="28"/>
          <w:szCs w:val="28"/>
        </w:rPr>
      </w:pPr>
      <w:r>
        <w:rPr>
          <w:rFonts w:ascii="宋体" w:hAnsi="宋体" w:hint="eastAsia"/>
          <w:sz w:val="28"/>
          <w:szCs w:val="28"/>
        </w:rPr>
        <w:t>2024</w:t>
      </w:r>
      <w:r w:rsidR="00CD6AE9">
        <w:rPr>
          <w:rFonts w:ascii="宋体" w:hAnsi="宋体"/>
          <w:sz w:val="28"/>
          <w:szCs w:val="28"/>
        </w:rPr>
        <w:t xml:space="preserve"> </w:t>
      </w:r>
      <w:r w:rsidR="007E35E1">
        <w:rPr>
          <w:rFonts w:ascii="宋体" w:hAnsi="宋体"/>
          <w:sz w:val="28"/>
          <w:szCs w:val="28"/>
        </w:rPr>
        <w:t>年</w:t>
      </w:r>
      <w:r w:rsidR="00CD6AE9">
        <w:rPr>
          <w:rFonts w:ascii="宋体" w:hAnsi="宋体"/>
          <w:sz w:val="28"/>
          <w:szCs w:val="28"/>
        </w:rPr>
        <w:t xml:space="preserve"> </w:t>
      </w:r>
      <w:r>
        <w:rPr>
          <w:rFonts w:ascii="宋体" w:hAnsi="宋体" w:hint="eastAsia"/>
          <w:sz w:val="28"/>
          <w:szCs w:val="28"/>
        </w:rPr>
        <w:t>12</w:t>
      </w:r>
      <w:r w:rsidR="00CD6AE9">
        <w:rPr>
          <w:rFonts w:ascii="宋体" w:hAnsi="宋体"/>
          <w:sz w:val="28"/>
          <w:szCs w:val="28"/>
        </w:rPr>
        <w:t xml:space="preserve"> </w:t>
      </w:r>
      <w:r w:rsidR="007E35E1">
        <w:rPr>
          <w:rFonts w:ascii="宋体" w:hAnsi="宋体"/>
          <w:sz w:val="28"/>
          <w:szCs w:val="28"/>
        </w:rPr>
        <w:t>月</w:t>
      </w:r>
      <w:r w:rsidR="0088487C">
        <w:rPr>
          <w:rFonts w:ascii="宋体" w:hAnsi="宋体"/>
          <w:sz w:val="28"/>
          <w:szCs w:val="28"/>
        </w:rPr>
        <w:t xml:space="preserve"> </w:t>
      </w:r>
      <w:r w:rsidR="000847C2">
        <w:rPr>
          <w:rFonts w:ascii="宋体" w:hAnsi="宋体" w:hint="eastAsia"/>
          <w:sz w:val="28"/>
          <w:szCs w:val="28"/>
        </w:rPr>
        <w:t>11</w:t>
      </w:r>
      <w:r w:rsidR="00CD6AE9">
        <w:rPr>
          <w:rFonts w:ascii="宋体" w:hAnsi="宋体"/>
          <w:sz w:val="28"/>
          <w:szCs w:val="28"/>
        </w:rPr>
        <w:t xml:space="preserve"> </w:t>
      </w:r>
      <w:r w:rsidR="007E35E1">
        <w:rPr>
          <w:rFonts w:ascii="宋体" w:hAnsi="宋体"/>
          <w:sz w:val="28"/>
          <w:szCs w:val="28"/>
        </w:rPr>
        <w:t>日</w:t>
      </w:r>
    </w:p>
    <w:p w14:paraId="0DE565BA" w14:textId="77777777" w:rsidR="007A1B2B" w:rsidRDefault="007E35E1">
      <w:pPr>
        <w:spacing w:line="20" w:lineRule="exact"/>
        <w:jc w:val="center"/>
        <w:rPr>
          <w:rFonts w:ascii="宋体" w:hAnsi="宋体"/>
          <w:sz w:val="10"/>
          <w:szCs w:val="10"/>
        </w:rPr>
      </w:pPr>
      <w:r>
        <w:rPr>
          <w:rFonts w:ascii="宋体" w:hAnsi="宋体"/>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4A0" w:firstRow="1" w:lastRow="0" w:firstColumn="1" w:lastColumn="0" w:noHBand="0" w:noVBand="1"/>
      </w:tblPr>
      <w:tblGrid>
        <w:gridCol w:w="1689"/>
        <w:gridCol w:w="3585"/>
        <w:gridCol w:w="1590"/>
        <w:gridCol w:w="2760"/>
      </w:tblGrid>
      <w:tr w:rsidR="007A1B2B" w14:paraId="36D73F04" w14:textId="77777777">
        <w:trPr>
          <w:cantSplit/>
          <w:trHeight w:val="433"/>
          <w:jc w:val="center"/>
        </w:trPr>
        <w:tc>
          <w:tcPr>
            <w:tcW w:w="1689" w:type="dxa"/>
            <w:tcMar>
              <w:top w:w="0" w:type="dxa"/>
              <w:bottom w:w="0" w:type="dxa"/>
            </w:tcMar>
            <w:vAlign w:val="center"/>
          </w:tcPr>
          <w:p w14:paraId="347C464C" w14:textId="77777777" w:rsidR="007A1B2B" w:rsidRDefault="007E35E1">
            <w:pPr>
              <w:ind w:left="100"/>
              <w:jc w:val="center"/>
              <w:rPr>
                <w:rFonts w:ascii="宋体" w:hAnsi="宋体" w:cs="宋体"/>
              </w:rPr>
            </w:pPr>
            <w:r>
              <w:rPr>
                <w:rFonts w:ascii="宋体" w:hAnsi="宋体"/>
                <w:sz w:val="28"/>
                <w:szCs w:val="28"/>
              </w:rPr>
              <w:br w:type="page"/>
            </w:r>
            <w:r>
              <w:rPr>
                <w:rFonts w:ascii="宋体" w:hAnsi="宋体" w:cs="宋体"/>
              </w:rPr>
              <w:t>论文题目</w:t>
            </w:r>
          </w:p>
        </w:tc>
        <w:tc>
          <w:tcPr>
            <w:tcW w:w="7935" w:type="dxa"/>
            <w:gridSpan w:val="3"/>
            <w:tcMar>
              <w:top w:w="0" w:type="dxa"/>
              <w:bottom w:w="0" w:type="dxa"/>
            </w:tcMar>
            <w:vAlign w:val="center"/>
          </w:tcPr>
          <w:p w14:paraId="1EA18E27" w14:textId="3E520E01" w:rsidR="007A1B2B" w:rsidRDefault="000847C2">
            <w:pPr>
              <w:jc w:val="left"/>
              <w:rPr>
                <w:szCs w:val="21"/>
              </w:rPr>
            </w:pPr>
            <w:del w:id="0" w:author="Yuan" w:date="2024-12-12T09:58:00Z">
              <w:r w:rsidDel="00776811">
                <w:rPr>
                  <w:rFonts w:hint="eastAsia"/>
                  <w:szCs w:val="21"/>
                </w:rPr>
                <w:delText>基于</w:delText>
              </w:r>
            </w:del>
            <w:ins w:id="1" w:author="Yuan" w:date="2024-12-12T09:58:00Z">
              <w:r w:rsidR="00776811">
                <w:rPr>
                  <w:rFonts w:hint="eastAsia"/>
                  <w:szCs w:val="21"/>
                </w:rPr>
                <w:t>面向</w:t>
              </w:r>
            </w:ins>
            <w:r>
              <w:rPr>
                <w:rFonts w:hint="eastAsia"/>
                <w:szCs w:val="21"/>
              </w:rPr>
              <w:t>多任务的</w:t>
            </w:r>
            <w:ins w:id="2" w:author="Yuan" w:date="2024-12-12T09:58:00Z">
              <w:r w:rsidR="00776811">
                <w:rPr>
                  <w:rFonts w:hint="eastAsia"/>
                  <w:szCs w:val="21"/>
                </w:rPr>
                <w:t>智能体</w:t>
              </w:r>
            </w:ins>
            <w:del w:id="3" w:author="Yuan" w:date="2024-12-12T09:58:00Z">
              <w:r w:rsidDel="00776811">
                <w:rPr>
                  <w:rFonts w:hint="eastAsia"/>
                  <w:szCs w:val="21"/>
                </w:rPr>
                <w:delText>涌现</w:delText>
              </w:r>
            </w:del>
            <w:r>
              <w:rPr>
                <w:rFonts w:hint="eastAsia"/>
                <w:szCs w:val="21"/>
              </w:rPr>
              <w:t>语言</w:t>
            </w:r>
            <w:ins w:id="4" w:author="Yuan" w:date="2024-12-12T09:58:00Z">
              <w:r w:rsidR="00776811">
                <w:rPr>
                  <w:rFonts w:hint="eastAsia"/>
                  <w:szCs w:val="21"/>
                </w:rPr>
                <w:t>涌现</w:t>
              </w:r>
              <w:r w:rsidR="00776811">
                <w:rPr>
                  <w:rFonts w:hint="eastAsia"/>
                  <w:szCs w:val="21"/>
                </w:rPr>
                <w:t>技术</w:t>
              </w:r>
            </w:ins>
            <w:r>
              <w:rPr>
                <w:rFonts w:hint="eastAsia"/>
                <w:szCs w:val="21"/>
              </w:rPr>
              <w:t>研究</w:t>
            </w:r>
          </w:p>
        </w:tc>
      </w:tr>
      <w:tr w:rsidR="007A1B2B" w14:paraId="2D3E23FA" w14:textId="77777777">
        <w:trPr>
          <w:cantSplit/>
          <w:trHeight w:val="433"/>
          <w:jc w:val="center"/>
        </w:trPr>
        <w:tc>
          <w:tcPr>
            <w:tcW w:w="1689" w:type="dxa"/>
            <w:tcMar>
              <w:top w:w="0" w:type="dxa"/>
              <w:bottom w:w="0" w:type="dxa"/>
            </w:tcMar>
            <w:vAlign w:val="center"/>
          </w:tcPr>
          <w:p w14:paraId="7A9955EA" w14:textId="77777777" w:rsidR="007A1B2B" w:rsidRDefault="007E35E1">
            <w:pPr>
              <w:ind w:left="100"/>
              <w:jc w:val="center"/>
              <w:rPr>
                <w:rFonts w:ascii="宋体" w:hAnsi="宋体" w:cs="宋体"/>
              </w:rPr>
            </w:pPr>
            <w:r>
              <w:rPr>
                <w:rFonts w:ascii="宋体" w:hAnsi="宋体" w:cs="宋体"/>
              </w:rPr>
              <w:t>论文类型</w:t>
            </w:r>
          </w:p>
        </w:tc>
        <w:tc>
          <w:tcPr>
            <w:tcW w:w="3585" w:type="dxa"/>
            <w:tcMar>
              <w:top w:w="0" w:type="dxa"/>
              <w:bottom w:w="0" w:type="dxa"/>
            </w:tcMar>
            <w:vAlign w:val="center"/>
          </w:tcPr>
          <w:p w14:paraId="6781ED90" w14:textId="23CAE425" w:rsidR="007A1B2B" w:rsidRDefault="000847C2">
            <w:pPr>
              <w:jc w:val="left"/>
              <w:rPr>
                <w:rFonts w:ascii="宋体" w:hAnsi="宋体" w:cs="宋体"/>
              </w:rPr>
            </w:pPr>
            <w:r>
              <w:rPr>
                <w:rFonts w:ascii="宋体" w:hAnsi="宋体" w:cs="宋体" w:hint="eastAsia"/>
              </w:rPr>
              <w:t>综合研究</w:t>
            </w:r>
          </w:p>
        </w:tc>
        <w:tc>
          <w:tcPr>
            <w:tcW w:w="1590" w:type="dxa"/>
            <w:tcMar>
              <w:top w:w="0" w:type="dxa"/>
              <w:bottom w:w="0" w:type="dxa"/>
            </w:tcMar>
            <w:vAlign w:val="center"/>
          </w:tcPr>
          <w:p w14:paraId="7E839B61" w14:textId="77777777" w:rsidR="007A1B2B" w:rsidRDefault="007E35E1">
            <w:pPr>
              <w:ind w:left="100"/>
              <w:jc w:val="center"/>
              <w:rPr>
                <w:rFonts w:ascii="宋体" w:hAnsi="宋体" w:cs="宋体"/>
              </w:rPr>
            </w:pPr>
            <w:r>
              <w:rPr>
                <w:rFonts w:ascii="宋体" w:hAnsi="宋体" w:hint="eastAsia"/>
                <w:szCs w:val="21"/>
              </w:rPr>
              <w:t>选题来源</w:t>
            </w:r>
          </w:p>
        </w:tc>
        <w:tc>
          <w:tcPr>
            <w:tcW w:w="2760" w:type="dxa"/>
            <w:tcMar>
              <w:top w:w="0" w:type="dxa"/>
              <w:bottom w:w="0" w:type="dxa"/>
            </w:tcMar>
            <w:vAlign w:val="center"/>
          </w:tcPr>
          <w:p w14:paraId="19ECD1ED" w14:textId="19A3862B" w:rsidR="007A1B2B" w:rsidRDefault="000847C2">
            <w:pPr>
              <w:jc w:val="left"/>
              <w:rPr>
                <w:rFonts w:ascii="宋体" w:hAnsi="宋体" w:cs="宋体"/>
              </w:rPr>
            </w:pPr>
            <w:r w:rsidRPr="004E5BAC">
              <w:rPr>
                <w:rFonts w:ascii="宋体" w:hAnsi="宋体" w:cs="宋体" w:hint="eastAsia"/>
              </w:rPr>
              <w:t>企、事业单位委托项目</w:t>
            </w:r>
          </w:p>
        </w:tc>
      </w:tr>
      <w:tr w:rsidR="007A1B2B" w14:paraId="4E77ADD8" w14:textId="77777777">
        <w:trPr>
          <w:cantSplit/>
          <w:trHeight w:val="433"/>
          <w:jc w:val="center"/>
        </w:trPr>
        <w:tc>
          <w:tcPr>
            <w:tcW w:w="1689" w:type="dxa"/>
            <w:tcMar>
              <w:top w:w="0" w:type="dxa"/>
              <w:bottom w:w="0" w:type="dxa"/>
            </w:tcMar>
            <w:vAlign w:val="center"/>
          </w:tcPr>
          <w:p w14:paraId="43F6EE1C" w14:textId="77777777" w:rsidR="007A1B2B" w:rsidRDefault="007E35E1">
            <w:pPr>
              <w:ind w:left="100"/>
              <w:jc w:val="center"/>
              <w:rPr>
                <w:rFonts w:ascii="宋体" w:hAnsi="宋体" w:cs="宋体"/>
              </w:rPr>
            </w:pPr>
            <w:r>
              <w:rPr>
                <w:rFonts w:ascii="宋体" w:hAnsi="宋体" w:cs="宋体"/>
              </w:rPr>
              <w:t>开题日期</w:t>
            </w:r>
          </w:p>
        </w:tc>
        <w:tc>
          <w:tcPr>
            <w:tcW w:w="3585" w:type="dxa"/>
            <w:tcMar>
              <w:top w:w="0" w:type="dxa"/>
              <w:bottom w:w="0" w:type="dxa"/>
            </w:tcMar>
            <w:vAlign w:val="center"/>
          </w:tcPr>
          <w:p w14:paraId="73197C2A" w14:textId="13921676" w:rsidR="007A1B2B" w:rsidRDefault="002637B5">
            <w:pPr>
              <w:jc w:val="left"/>
              <w:rPr>
                <w:rFonts w:ascii="宋体" w:hAnsi="宋体" w:cs="宋体"/>
              </w:rPr>
            </w:pPr>
            <w:r>
              <w:rPr>
                <w:rFonts w:ascii="宋体" w:hAnsi="宋体" w:hint="eastAsia"/>
                <w:szCs w:val="21"/>
              </w:rPr>
              <w:t>2023-12-</w:t>
            </w:r>
            <w:r w:rsidR="000847C2">
              <w:rPr>
                <w:rFonts w:ascii="宋体" w:hAnsi="宋体" w:hint="eastAsia"/>
                <w:szCs w:val="21"/>
              </w:rPr>
              <w:t>04</w:t>
            </w:r>
          </w:p>
        </w:tc>
        <w:tc>
          <w:tcPr>
            <w:tcW w:w="1590" w:type="dxa"/>
            <w:tcMar>
              <w:top w:w="0" w:type="dxa"/>
              <w:bottom w:w="0" w:type="dxa"/>
            </w:tcMar>
            <w:vAlign w:val="center"/>
          </w:tcPr>
          <w:p w14:paraId="33BD48DA" w14:textId="77777777" w:rsidR="007A1B2B" w:rsidRDefault="007E35E1">
            <w:pPr>
              <w:ind w:left="100"/>
              <w:jc w:val="center"/>
              <w:rPr>
                <w:rFonts w:ascii="宋体" w:hAnsi="宋体" w:cs="宋体"/>
              </w:rPr>
            </w:pPr>
            <w:r>
              <w:rPr>
                <w:rFonts w:ascii="宋体" w:hAnsi="宋体" w:cs="宋体" w:hint="eastAsia"/>
              </w:rPr>
              <w:t>是否开题题目</w:t>
            </w:r>
          </w:p>
        </w:tc>
        <w:tc>
          <w:tcPr>
            <w:tcW w:w="2760" w:type="dxa"/>
            <w:tcMar>
              <w:top w:w="0" w:type="dxa"/>
              <w:bottom w:w="0" w:type="dxa"/>
            </w:tcMar>
            <w:vAlign w:val="center"/>
          </w:tcPr>
          <w:p w14:paraId="7FA094C1" w14:textId="248E8E25" w:rsidR="007A1B2B" w:rsidRDefault="000847C2">
            <w:pPr>
              <w:jc w:val="left"/>
              <w:rPr>
                <w:rFonts w:ascii="宋体" w:hAnsi="宋体" w:cs="宋体"/>
              </w:rPr>
            </w:pPr>
            <w:r>
              <w:rPr>
                <w:rFonts w:ascii="宋体" w:hAnsi="宋体" w:cs="宋体" w:hint="eastAsia"/>
              </w:rPr>
              <w:t>是</w:t>
            </w:r>
          </w:p>
        </w:tc>
      </w:tr>
      <w:tr w:rsidR="007A1B2B" w14:paraId="07C6BAD2" w14:textId="77777777">
        <w:trPr>
          <w:cantSplit/>
          <w:trHeight w:val="433"/>
          <w:jc w:val="center"/>
        </w:trPr>
        <w:tc>
          <w:tcPr>
            <w:tcW w:w="1689" w:type="dxa"/>
            <w:tcMar>
              <w:top w:w="0" w:type="dxa"/>
              <w:bottom w:w="0" w:type="dxa"/>
            </w:tcMar>
            <w:vAlign w:val="center"/>
          </w:tcPr>
          <w:p w14:paraId="60550983" w14:textId="77777777" w:rsidR="007A1B2B" w:rsidRDefault="007E35E1">
            <w:pPr>
              <w:ind w:left="100"/>
              <w:jc w:val="center"/>
              <w:rPr>
                <w:rFonts w:ascii="宋体" w:hAnsi="宋体" w:cs="宋体"/>
              </w:rPr>
            </w:pPr>
            <w:r>
              <w:rPr>
                <w:rFonts w:ascii="宋体" w:hAnsi="宋体" w:cs="宋体"/>
              </w:rPr>
              <w:t>论文开始日期</w:t>
            </w:r>
          </w:p>
        </w:tc>
        <w:tc>
          <w:tcPr>
            <w:tcW w:w="3585" w:type="dxa"/>
            <w:tcMar>
              <w:top w:w="0" w:type="dxa"/>
              <w:bottom w:w="0" w:type="dxa"/>
            </w:tcMar>
            <w:vAlign w:val="center"/>
          </w:tcPr>
          <w:p w14:paraId="395AE2D2" w14:textId="1C80CC0A" w:rsidR="007A1B2B" w:rsidRDefault="00F6570B">
            <w:pPr>
              <w:jc w:val="left"/>
              <w:rPr>
                <w:rFonts w:ascii="宋体" w:hAnsi="宋体" w:cs="宋体"/>
              </w:rPr>
            </w:pPr>
            <w:r>
              <w:rPr>
                <w:rFonts w:ascii="宋体" w:hAnsi="宋体" w:cs="宋体" w:hint="eastAsia"/>
              </w:rPr>
              <w:t>2023-12-0</w:t>
            </w:r>
            <w:r w:rsidR="000847C2">
              <w:rPr>
                <w:rFonts w:ascii="宋体" w:hAnsi="宋体" w:cs="宋体" w:hint="eastAsia"/>
              </w:rPr>
              <w:t>4</w:t>
            </w:r>
          </w:p>
        </w:tc>
        <w:tc>
          <w:tcPr>
            <w:tcW w:w="1590" w:type="dxa"/>
            <w:tcMar>
              <w:top w:w="0" w:type="dxa"/>
              <w:bottom w:w="0" w:type="dxa"/>
            </w:tcMar>
            <w:vAlign w:val="center"/>
          </w:tcPr>
          <w:p w14:paraId="6EBC7245" w14:textId="77777777" w:rsidR="007A1B2B" w:rsidRDefault="007E35E1">
            <w:pPr>
              <w:ind w:left="100"/>
              <w:jc w:val="center"/>
              <w:rPr>
                <w:rFonts w:ascii="宋体" w:hAnsi="宋体" w:cs="宋体"/>
              </w:rPr>
            </w:pPr>
            <w:r>
              <w:rPr>
                <w:rFonts w:ascii="宋体" w:hAnsi="宋体" w:cs="宋体"/>
              </w:rPr>
              <w:t>报告日期</w:t>
            </w:r>
          </w:p>
        </w:tc>
        <w:tc>
          <w:tcPr>
            <w:tcW w:w="2760" w:type="dxa"/>
            <w:tcMar>
              <w:top w:w="0" w:type="dxa"/>
              <w:bottom w:w="0" w:type="dxa"/>
            </w:tcMar>
            <w:vAlign w:val="center"/>
          </w:tcPr>
          <w:p w14:paraId="4E78B50E" w14:textId="7C45DEA3" w:rsidR="007A1B2B" w:rsidRDefault="00F6570B">
            <w:pPr>
              <w:jc w:val="left"/>
              <w:rPr>
                <w:rFonts w:ascii="宋体" w:hAnsi="宋体" w:cs="宋体"/>
              </w:rPr>
            </w:pPr>
            <w:r>
              <w:rPr>
                <w:rFonts w:ascii="宋体" w:hAnsi="宋体" w:cs="宋体" w:hint="eastAsia"/>
              </w:rPr>
              <w:t>2024-1</w:t>
            </w:r>
            <w:r w:rsidR="000847C2">
              <w:rPr>
                <w:rFonts w:ascii="宋体" w:hAnsi="宋体" w:cs="宋体" w:hint="eastAsia"/>
              </w:rPr>
              <w:t>1-23</w:t>
            </w:r>
          </w:p>
        </w:tc>
      </w:tr>
      <w:tr w:rsidR="007A1B2B" w14:paraId="678F08B2" w14:textId="77777777">
        <w:trPr>
          <w:cantSplit/>
          <w:trHeight w:val="433"/>
          <w:jc w:val="center"/>
        </w:trPr>
        <w:tc>
          <w:tcPr>
            <w:tcW w:w="1689" w:type="dxa"/>
            <w:tcMar>
              <w:top w:w="0" w:type="dxa"/>
              <w:bottom w:w="0" w:type="dxa"/>
            </w:tcMar>
            <w:vAlign w:val="center"/>
          </w:tcPr>
          <w:p w14:paraId="6DF9D0DE" w14:textId="77777777" w:rsidR="007A1B2B" w:rsidRDefault="007E35E1">
            <w:pPr>
              <w:ind w:left="100"/>
              <w:jc w:val="center"/>
              <w:rPr>
                <w:rFonts w:ascii="宋体" w:hAnsi="宋体" w:cs="宋体"/>
              </w:rPr>
            </w:pPr>
            <w:r>
              <w:rPr>
                <w:rFonts w:ascii="宋体" w:hAnsi="宋体" w:cs="宋体"/>
              </w:rPr>
              <w:t>报告地点</w:t>
            </w:r>
          </w:p>
        </w:tc>
        <w:tc>
          <w:tcPr>
            <w:tcW w:w="3585" w:type="dxa"/>
            <w:tcMar>
              <w:top w:w="0" w:type="dxa"/>
              <w:bottom w:w="0" w:type="dxa"/>
            </w:tcMar>
            <w:vAlign w:val="center"/>
          </w:tcPr>
          <w:p w14:paraId="23CED8E6" w14:textId="76E8DBD8" w:rsidR="007A1B2B" w:rsidRDefault="000847C2">
            <w:pPr>
              <w:jc w:val="left"/>
              <w:rPr>
                <w:rFonts w:ascii="宋体" w:hAnsi="宋体" w:cs="宋体"/>
              </w:rPr>
            </w:pPr>
            <w:r>
              <w:rPr>
                <w:rFonts w:ascii="宋体" w:hAnsi="宋体" w:cs="宋体" w:hint="eastAsia"/>
              </w:rPr>
              <w:t>科研楼809</w:t>
            </w:r>
          </w:p>
        </w:tc>
        <w:tc>
          <w:tcPr>
            <w:tcW w:w="1590" w:type="dxa"/>
            <w:tcMar>
              <w:top w:w="0" w:type="dxa"/>
              <w:bottom w:w="0" w:type="dxa"/>
            </w:tcMar>
            <w:vAlign w:val="center"/>
          </w:tcPr>
          <w:p w14:paraId="5163B9F5" w14:textId="77777777" w:rsidR="007A1B2B" w:rsidRDefault="007E35E1">
            <w:pPr>
              <w:ind w:left="100"/>
              <w:jc w:val="center"/>
              <w:rPr>
                <w:rFonts w:ascii="宋体" w:hAnsi="宋体" w:cs="宋体"/>
              </w:rPr>
            </w:pPr>
            <w:r>
              <w:rPr>
                <w:rFonts w:ascii="宋体" w:hAnsi="宋体" w:cs="宋体"/>
              </w:rPr>
              <w:t>报告时间</w:t>
            </w:r>
          </w:p>
        </w:tc>
        <w:tc>
          <w:tcPr>
            <w:tcW w:w="2760" w:type="dxa"/>
            <w:tcMar>
              <w:top w:w="0" w:type="dxa"/>
              <w:bottom w:w="0" w:type="dxa"/>
            </w:tcMar>
            <w:vAlign w:val="center"/>
          </w:tcPr>
          <w:p w14:paraId="79E1D400" w14:textId="5FC2CC21" w:rsidR="007A1B2B" w:rsidRDefault="000847C2">
            <w:pPr>
              <w:jc w:val="left"/>
              <w:rPr>
                <w:rFonts w:ascii="宋体" w:hAnsi="宋体" w:cs="宋体"/>
              </w:rPr>
            </w:pPr>
            <w:r>
              <w:rPr>
                <w:rFonts w:ascii="宋体" w:hAnsi="宋体" w:cs="宋体" w:hint="eastAsia"/>
              </w:rPr>
              <w:t>8:30</w:t>
            </w:r>
          </w:p>
        </w:tc>
      </w:tr>
      <w:tr w:rsidR="007A1B2B" w14:paraId="484C333C" w14:textId="77777777">
        <w:trPr>
          <w:trHeight w:val="11144"/>
          <w:jc w:val="center"/>
        </w:trPr>
        <w:tc>
          <w:tcPr>
            <w:tcW w:w="9624" w:type="dxa"/>
            <w:gridSpan w:val="4"/>
            <w:tcMar>
              <w:top w:w="200" w:type="dxa"/>
            </w:tcMar>
          </w:tcPr>
          <w:p w14:paraId="575F3A3D" w14:textId="0693869C" w:rsidR="00EE5068" w:rsidRPr="003337D9" w:rsidRDefault="00EA4E8F" w:rsidP="003337D9">
            <w:pPr>
              <w:spacing w:afterLines="50" w:after="156"/>
              <w:ind w:firstLineChars="200" w:firstLine="422"/>
              <w:jc w:val="left"/>
              <w:rPr>
                <w:rFonts w:ascii="宋体" w:hAnsi="宋体" w:cs="宋体"/>
              </w:rPr>
            </w:pPr>
            <w:r>
              <w:rPr>
                <w:rFonts w:ascii="宋体" w:hAnsi="宋体" w:cs="宋体"/>
                <w:b/>
              </w:rPr>
              <w:t>研究内容简介</w:t>
            </w:r>
          </w:p>
          <w:p w14:paraId="7B4A2CB2" w14:textId="73D6BE75" w:rsidR="00EE5068" w:rsidRPr="00EE5068" w:rsidRDefault="000847C2" w:rsidP="000847C2">
            <w:pPr>
              <w:spacing w:after="50"/>
              <w:ind w:left="422"/>
              <w:jc w:val="left"/>
              <w:rPr>
                <w:rFonts w:ascii="宋体" w:hAnsi="宋体" w:cs="宋体"/>
                <w:b/>
              </w:rPr>
            </w:pPr>
            <w:r>
              <w:rPr>
                <w:rFonts w:ascii="宋体" w:hAnsi="宋体" w:cs="宋体" w:hint="eastAsia"/>
                <w:b/>
              </w:rPr>
              <w:t>一、</w:t>
            </w:r>
            <w:r w:rsidR="00EE5068" w:rsidRPr="00EE5068">
              <w:rPr>
                <w:rFonts w:ascii="宋体" w:hAnsi="宋体" w:cs="宋体"/>
                <w:b/>
              </w:rPr>
              <w:t>选题背景</w:t>
            </w:r>
          </w:p>
          <w:p w14:paraId="67A19023" w14:textId="4BE7CB92" w:rsidR="00EE5068" w:rsidRPr="00EE5068" w:rsidRDefault="00EE5068" w:rsidP="003337D9">
            <w:pPr>
              <w:spacing w:after="50"/>
              <w:ind w:firstLineChars="200" w:firstLine="422"/>
              <w:jc w:val="left"/>
              <w:rPr>
                <w:rFonts w:ascii="宋体" w:hAnsi="宋体" w:cs="宋体"/>
                <w:b/>
              </w:rPr>
            </w:pPr>
            <w:r w:rsidRPr="00EE5068">
              <w:rPr>
                <w:rFonts w:ascii="宋体" w:hAnsi="宋体" w:cs="宋体"/>
                <w:b/>
              </w:rPr>
              <w:t>1.1研究</w:t>
            </w:r>
            <w:r w:rsidR="000847C2">
              <w:rPr>
                <w:rFonts w:ascii="宋体" w:hAnsi="宋体" w:cs="宋体" w:hint="eastAsia"/>
                <w:b/>
              </w:rPr>
              <w:t>背景</w:t>
            </w:r>
          </w:p>
          <w:p w14:paraId="5C4A7F5B" w14:textId="5AB53358" w:rsidR="000847C2" w:rsidRDefault="00DF5428" w:rsidP="000847C2">
            <w:pPr>
              <w:ind w:firstLineChars="200" w:firstLine="420"/>
              <w:rPr>
                <w:ins w:id="5" w:author="Yuan" w:date="2024-12-12T12:01:00Z"/>
              </w:rPr>
            </w:pPr>
            <w:r w:rsidRPr="00DF5428">
              <w:rPr>
                <w:rFonts w:hint="eastAsia"/>
              </w:rPr>
              <w:t>语言是人类进行任务交互的基本工具。随着深度学习技术的快速发展，智能体间通过自然语言进行交互的可能性引起了广泛关注。</w:t>
            </w:r>
            <w:ins w:id="6" w:author="Yuan" w:date="2024-12-12T11:49:00Z">
              <w:r w:rsidR="00AA792F" w:rsidRPr="00DF5428">
                <w:rPr>
                  <w:rFonts w:hint="eastAsia"/>
                </w:rPr>
                <w:t>与</w:t>
              </w:r>
              <w:r w:rsidR="00AA792F" w:rsidRPr="00F70E61">
                <w:rPr>
                  <w:rFonts w:hint="eastAsia"/>
                  <w:strike/>
                </w:rPr>
                <w:t>传统</w:t>
              </w:r>
              <w:r w:rsidR="00AA792F">
                <w:rPr>
                  <w:rFonts w:hint="eastAsia"/>
                  <w:strike/>
                </w:rPr>
                <w:t>（</w:t>
              </w:r>
              <w:r w:rsidR="00AA792F">
                <w:rPr>
                  <w:rFonts w:hint="eastAsia"/>
                </w:rPr>
                <w:t>什么是传统自然语言？）人类使用的</w:t>
              </w:r>
              <w:r w:rsidR="00AA792F" w:rsidRPr="00DF5428">
                <w:rPr>
                  <w:rFonts w:hint="eastAsia"/>
                </w:rPr>
                <w:t>自然语言不同，涌现语言</w:t>
              </w:r>
            </w:ins>
            <w:ins w:id="7" w:author="Yuan" w:date="2024-12-12T12:00:00Z">
              <w:r w:rsidR="00AA792F" w:rsidRPr="00DF5428">
                <w:rPr>
                  <w:rFonts w:hint="eastAsia"/>
                </w:rPr>
                <w:t>（</w:t>
              </w:r>
              <w:r w:rsidR="00AA792F" w:rsidRPr="00DF5428">
                <w:rPr>
                  <w:rFonts w:hint="eastAsia"/>
                </w:rPr>
                <w:t>Emergent Language</w:t>
              </w:r>
              <w:r w:rsidR="00AA792F" w:rsidRPr="00DF5428">
                <w:rPr>
                  <w:rFonts w:hint="eastAsia"/>
                </w:rPr>
                <w:t>）</w:t>
              </w:r>
              <w:r w:rsidR="00410BD6" w:rsidRPr="00DF5428">
                <w:rPr>
                  <w:rFonts w:hint="eastAsia"/>
                </w:rPr>
                <w:t>是一种在缺乏预定义语言数据或语法规则的情况下，</w:t>
              </w:r>
              <w:r w:rsidR="00410BD6">
                <w:rPr>
                  <w:rFonts w:hint="eastAsia"/>
                </w:rPr>
                <w:t>由智能体通过。。。。。自发</w:t>
              </w:r>
              <w:r w:rsidR="00410BD6" w:rsidRPr="00DF5428">
                <w:rPr>
                  <w:rFonts w:hint="eastAsia"/>
                </w:rPr>
                <w:t>生成的语言</w:t>
              </w:r>
              <w:r w:rsidR="00410BD6">
                <w:rPr>
                  <w:rFonts w:hint="eastAsia"/>
                </w:rPr>
                <w:t>，由于其</w:t>
              </w:r>
            </w:ins>
            <w:ins w:id="8" w:author="Yuan" w:date="2024-12-12T11:49:00Z">
              <w:r w:rsidR="00AA792F" w:rsidRPr="00DF5428">
                <w:rPr>
                  <w:rFonts w:hint="eastAsia"/>
                </w:rPr>
                <w:t>不依赖于人工标注的数据，</w:t>
              </w:r>
            </w:ins>
            <w:ins w:id="9" w:author="Yuan" w:date="2024-12-12T12:01:00Z">
              <w:r w:rsidR="00410BD6">
                <w:rPr>
                  <w:rFonts w:hint="eastAsia"/>
                </w:rPr>
                <w:t>。。。。。</w:t>
              </w:r>
            </w:ins>
            <w:del w:id="10" w:author="Yuan" w:date="2024-12-12T12:01:00Z">
              <w:r w:rsidRPr="00DF5428" w:rsidDel="00410BD6">
                <w:rPr>
                  <w:rFonts w:hint="eastAsia"/>
                </w:rPr>
                <w:delText>涌现语言</w:delText>
              </w:r>
            </w:del>
            <w:del w:id="11" w:author="Yuan" w:date="2024-12-12T12:00:00Z">
              <w:r w:rsidRPr="00DF5428" w:rsidDel="00AA792F">
                <w:rPr>
                  <w:rFonts w:hint="eastAsia"/>
                </w:rPr>
                <w:delText>（</w:delText>
              </w:r>
              <w:r w:rsidRPr="00DF5428" w:rsidDel="00AA792F">
                <w:rPr>
                  <w:rFonts w:hint="eastAsia"/>
                </w:rPr>
                <w:delText>Emergent Language</w:delText>
              </w:r>
              <w:r w:rsidRPr="00DF5428" w:rsidDel="00AA792F">
                <w:rPr>
                  <w:rFonts w:hint="eastAsia"/>
                </w:rPr>
                <w:delText>）</w:delText>
              </w:r>
              <w:r w:rsidRPr="00DF5428" w:rsidDel="00410BD6">
                <w:rPr>
                  <w:rFonts w:hint="eastAsia"/>
                </w:rPr>
                <w:delText>是一种在缺乏预定义语言数据或语法规则的情况下，</w:delText>
              </w:r>
            </w:del>
            <w:del w:id="12" w:author="Yuan" w:date="2024-12-12T09:59:00Z">
              <w:r w:rsidRPr="00DF5428" w:rsidDel="00776811">
                <w:rPr>
                  <w:rFonts w:hint="eastAsia"/>
                </w:rPr>
                <w:delText>自然</w:delText>
              </w:r>
            </w:del>
            <w:del w:id="13" w:author="Yuan" w:date="2024-12-12T12:00:00Z">
              <w:r w:rsidRPr="00DF5428" w:rsidDel="00410BD6">
                <w:rPr>
                  <w:rFonts w:hint="eastAsia"/>
                </w:rPr>
                <w:delText>生成的语言。</w:delText>
              </w:r>
            </w:del>
            <w:del w:id="14" w:author="Yuan" w:date="2024-12-12T11:49:00Z">
              <w:r w:rsidRPr="00DF5428" w:rsidDel="00AA792F">
                <w:rPr>
                  <w:rFonts w:hint="eastAsia"/>
                </w:rPr>
                <w:delText>与</w:delText>
              </w:r>
              <w:r w:rsidRPr="00085160" w:rsidDel="00AA792F">
                <w:rPr>
                  <w:rFonts w:hint="eastAsia"/>
                  <w:strike/>
                  <w:rPrChange w:id="15" w:author="Yuan" w:date="2024-12-12T09:59:00Z">
                    <w:rPr>
                      <w:rFonts w:hint="eastAsia"/>
                    </w:rPr>
                  </w:rPrChange>
                </w:rPr>
                <w:delText>传统</w:delText>
              </w:r>
              <w:r w:rsidRPr="00DF5428" w:rsidDel="00AA792F">
                <w:rPr>
                  <w:rFonts w:hint="eastAsia"/>
                </w:rPr>
                <w:delText>自然语言不同，涌现语言不依赖于人工标注的数据，而是在智能体间的交互过程中自发产生和演化。</w:delText>
              </w:r>
            </w:del>
          </w:p>
          <w:p w14:paraId="747F8CE9" w14:textId="5C4DAD98" w:rsidR="00410BD6" w:rsidRDefault="00410BD6" w:rsidP="000847C2">
            <w:pPr>
              <w:ind w:firstLineChars="200" w:firstLine="420"/>
              <w:rPr>
                <w:ins w:id="16" w:author="Yuan" w:date="2024-12-12T12:01:00Z"/>
              </w:rPr>
            </w:pPr>
          </w:p>
          <w:p w14:paraId="2B09903D" w14:textId="28EF3CD8" w:rsidR="00410BD6" w:rsidRDefault="00410BD6" w:rsidP="000847C2">
            <w:pPr>
              <w:ind w:firstLineChars="200" w:firstLine="420"/>
              <w:rPr>
                <w:ins w:id="17" w:author="Yuan" w:date="2024-12-12T12:01:00Z"/>
              </w:rPr>
            </w:pPr>
          </w:p>
          <w:p w14:paraId="7CFDE549" w14:textId="77777777" w:rsidR="00410BD6" w:rsidRPr="00BD09BF" w:rsidRDefault="00410BD6" w:rsidP="000847C2">
            <w:pPr>
              <w:ind w:firstLineChars="200" w:firstLine="420"/>
              <w:rPr>
                <w:rFonts w:hint="eastAsia"/>
              </w:rPr>
            </w:pPr>
          </w:p>
          <w:p w14:paraId="3104A12C" w14:textId="3A80BDF1" w:rsidR="000847C2" w:rsidRDefault="00DF5428" w:rsidP="000847C2">
            <w:pPr>
              <w:ind w:firstLineChars="200" w:firstLine="420"/>
            </w:pPr>
            <w:r w:rsidRPr="00DF5428">
              <w:rPr>
                <w:rFonts w:hint="eastAsia"/>
              </w:rPr>
              <w:t>多智能体系统（</w:t>
            </w:r>
            <w:r w:rsidRPr="00DF5428">
              <w:rPr>
                <w:rFonts w:hint="eastAsia"/>
              </w:rPr>
              <w:t>Multi-Agent System, MAS</w:t>
            </w:r>
            <w:r w:rsidRPr="00DF5428">
              <w:rPr>
                <w:rFonts w:hint="eastAsia"/>
              </w:rPr>
              <w:t>）由</w:t>
            </w:r>
            <w:del w:id="18" w:author="Yuan" w:date="2024-12-12T10:17:00Z">
              <w:r w:rsidRPr="00DF5428" w:rsidDel="00E708A9">
                <w:rPr>
                  <w:rFonts w:hint="eastAsia"/>
                </w:rPr>
                <w:delText>一群</w:delText>
              </w:r>
            </w:del>
            <w:ins w:id="19" w:author="Yuan" w:date="2024-12-12T10:17:00Z">
              <w:r w:rsidR="00E708A9">
                <w:rPr>
                  <w:rFonts w:hint="eastAsia"/>
                </w:rPr>
                <w:t>若干个</w:t>
              </w:r>
            </w:ins>
            <w:r w:rsidRPr="00DF5428">
              <w:rPr>
                <w:rFonts w:hint="eastAsia"/>
              </w:rPr>
              <w:t>能够通过通信和互动作用于环境的智能体组成，如图</w:t>
            </w:r>
            <w:r w:rsidRPr="00DF5428">
              <w:rPr>
                <w:rFonts w:hint="eastAsia"/>
              </w:rPr>
              <w:t>1</w:t>
            </w:r>
            <w:r w:rsidRPr="00DF5428">
              <w:rPr>
                <w:rFonts w:hint="eastAsia"/>
              </w:rPr>
              <w:t>所示。智能体通过在环境中的行动，可以影响环境的不同部分，并相互协作或竞争以优化系统整体行为。多智能体系统能够有效解决单个智能体难以完成的复杂问题，因此在智能机器人、交通控制、分布式决策、自主作战系统等领域得到了广泛应用。多智能体系统的研究涉及智能体间的协调与合作技术，包括交互通信、协调、合作、协商、调度和冲突解决等。根据任务特性，通常可以将多智能体系统划分为三类：完全协作、完全竞争和混合型系统。本</w:t>
            </w:r>
            <w:r>
              <w:rPr>
                <w:rFonts w:hint="eastAsia"/>
              </w:rPr>
              <w:t>课题</w:t>
            </w:r>
            <w:r w:rsidRPr="00DF5428">
              <w:rPr>
                <w:rFonts w:hint="eastAsia"/>
              </w:rPr>
              <w:t>主要聚焦于完全协作任务场景中的智能体间交互。</w:t>
            </w:r>
          </w:p>
          <w:p w14:paraId="29208AB3" w14:textId="1F12D46A" w:rsidR="00DF5428" w:rsidRDefault="00DF5428" w:rsidP="00DF5428">
            <w:pPr>
              <w:ind w:firstLineChars="200" w:firstLine="420"/>
            </w:pPr>
            <w:r>
              <w:rPr>
                <w:rFonts w:hint="eastAsia"/>
              </w:rPr>
              <w:t>在多智能体协作中，涌现语言具备显著优势。首先，涌现语言仅需要传递固定词表中有限的符号，从而使得通信成本相对较低。相较于传统自然语言，后者通常需要大量标注数据，而这些标注仅代表知识的子集。涌现语言则能够在没有预先标注的情况下，通过智能体之间的互动理解和创造新的概念。研究涌现语言的生成过程，不仅有助于推动多智能体系统的发展，还能为理解自然语言的起源和演化提供重要的启示。</w:t>
            </w:r>
          </w:p>
          <w:p w14:paraId="19A7EA08" w14:textId="259DEC0C" w:rsidR="000847C2" w:rsidRDefault="00DF5428" w:rsidP="00DF5428">
            <w:pPr>
              <w:ind w:firstLineChars="200" w:firstLine="420"/>
            </w:pPr>
            <w:r>
              <w:rPr>
                <w:rFonts w:hint="eastAsia"/>
              </w:rPr>
              <w:t>此外，多智能体系统中的任务通常是多样化的，例如在导航系统中，可能涉及定位任务、路径规划任务、物体识别任务等。传统上，单任务模型通过大规模数据训练获得的语言模型往往在跨任务应用中表现不佳。因此，研究在多任务环境下涌现语言的能力尤为重要。我们希望通过研究涌现语言的跨任务泛化能力，使得智能体在不同任务间能够灵活地理解和生成语言，从而提升其在复杂多变环境中的适应性和通用性</w:t>
            </w:r>
            <w:r w:rsidR="000847C2">
              <w:rPr>
                <w:rFonts w:hint="eastAsia"/>
              </w:rPr>
              <w:t>。</w:t>
            </w:r>
          </w:p>
          <w:p w14:paraId="59C9EE9A" w14:textId="77777777" w:rsidR="000847C2" w:rsidRDefault="000847C2" w:rsidP="000847C2">
            <w:pPr>
              <w:jc w:val="center"/>
            </w:pPr>
            <w:r>
              <w:rPr>
                <w:noProof/>
              </w:rPr>
              <w:drawing>
                <wp:inline distT="0" distB="0" distL="0" distR="0" wp14:anchorId="072F5659" wp14:editId="3E104868">
                  <wp:extent cx="3779520" cy="14630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pic:cNvPicPr>
                            <a:picLocks noChangeAspect="1" noChangeArrowheads="1"/>
                          </pic:cNvPicPr>
                        </pic:nvPicPr>
                        <pic:blipFill>
                          <a:blip r:embed="rId10">
                            <a:extLst>
                              <a:ext uri="{28A0092B-C50C-407E-A947-70E740481C1C}">
                                <a14:useLocalDpi xmlns:a14="http://schemas.microsoft.com/office/drawing/2010/main" val="0"/>
                              </a:ext>
                            </a:extLst>
                          </a:blip>
                          <a:srcRect t="3645" b="4295"/>
                          <a:stretch>
                            <a:fillRect/>
                          </a:stretch>
                        </pic:blipFill>
                        <pic:spPr bwMode="auto">
                          <a:xfrm>
                            <a:off x="0" y="0"/>
                            <a:ext cx="3779520" cy="1463040"/>
                          </a:xfrm>
                          <a:prstGeom prst="rect">
                            <a:avLst/>
                          </a:prstGeom>
                          <a:noFill/>
                          <a:ln>
                            <a:noFill/>
                          </a:ln>
                        </pic:spPr>
                      </pic:pic>
                    </a:graphicData>
                  </a:graphic>
                </wp:inline>
              </w:drawing>
            </w:r>
          </w:p>
          <w:p w14:paraId="32D35E8A" w14:textId="77777777" w:rsidR="000847C2" w:rsidRDefault="000847C2" w:rsidP="000847C2">
            <w:pPr>
              <w:pStyle w:val="ab"/>
              <w:numPr>
                <w:ilvl w:val="0"/>
                <w:numId w:val="16"/>
              </w:numPr>
              <w:ind w:firstLineChars="0"/>
              <w:jc w:val="center"/>
              <w:rPr>
                <w:sz w:val="18"/>
                <w:szCs w:val="18"/>
              </w:rPr>
            </w:pPr>
            <w:bookmarkStart w:id="20" w:name="_Ref120992311"/>
            <w:r>
              <w:rPr>
                <w:rFonts w:hint="eastAsia"/>
                <w:sz w:val="18"/>
                <w:szCs w:val="18"/>
              </w:rPr>
              <w:t>多智能体系统示意图</w:t>
            </w:r>
            <w:r>
              <w:rPr>
                <w:sz w:val="18"/>
                <w:szCs w:val="18"/>
                <w:vertAlign w:val="superscript"/>
              </w:rPr>
              <w:t>[1]</w:t>
            </w:r>
            <w:bookmarkEnd w:id="20"/>
          </w:p>
          <w:p w14:paraId="795B34EB" w14:textId="23F9D630" w:rsidR="002637B5" w:rsidRPr="002637B5" w:rsidRDefault="002637B5" w:rsidP="000847C2">
            <w:pPr>
              <w:spacing w:after="50"/>
              <w:jc w:val="left"/>
              <w:rPr>
                <w:rFonts w:ascii="宋体" w:hAnsi="宋体" w:cs="宋体"/>
              </w:rPr>
            </w:pPr>
          </w:p>
          <w:p w14:paraId="3B0A20D2" w14:textId="77777777" w:rsidR="002637B5" w:rsidRPr="002637B5" w:rsidRDefault="002637B5" w:rsidP="003337D9">
            <w:pPr>
              <w:spacing w:after="50"/>
              <w:ind w:firstLineChars="200" w:firstLine="422"/>
              <w:jc w:val="left"/>
              <w:rPr>
                <w:rFonts w:ascii="宋体" w:hAnsi="宋体" w:cs="宋体"/>
                <w:b/>
              </w:rPr>
            </w:pPr>
            <w:r w:rsidRPr="002637B5">
              <w:rPr>
                <w:rFonts w:ascii="宋体" w:hAnsi="宋体" w:cs="宋体"/>
                <w:b/>
              </w:rPr>
              <w:t>1.2</w:t>
            </w:r>
            <w:r w:rsidRPr="002637B5">
              <w:rPr>
                <w:rFonts w:ascii="宋体" w:hAnsi="宋体" w:cs="宋体" w:hint="eastAsia"/>
                <w:b/>
              </w:rPr>
              <w:t>国内外研究现状</w:t>
            </w:r>
          </w:p>
          <w:p w14:paraId="0E99DF1A" w14:textId="1FAF29F4" w:rsidR="002637B5" w:rsidRPr="002637B5" w:rsidRDefault="002637B5" w:rsidP="003337D9">
            <w:pPr>
              <w:spacing w:after="50"/>
              <w:ind w:firstLineChars="200" w:firstLine="420"/>
              <w:jc w:val="left"/>
              <w:rPr>
                <w:rFonts w:ascii="宋体" w:hAnsi="宋体" w:cs="宋体"/>
              </w:rPr>
            </w:pPr>
            <w:r w:rsidRPr="002637B5">
              <w:rPr>
                <w:rFonts w:ascii="宋体" w:hAnsi="宋体" w:cs="宋体"/>
              </w:rPr>
              <w:t xml:space="preserve">1.2.1 </w:t>
            </w:r>
            <w:r w:rsidR="000847C2">
              <w:rPr>
                <w:rFonts w:ascii="宋体" w:hAnsi="宋体" w:cs="宋体" w:hint="eastAsia"/>
              </w:rPr>
              <w:t>单任务涌现语言的研究现状</w:t>
            </w:r>
          </w:p>
          <w:p w14:paraId="386E07B0" w14:textId="3F1AC82E" w:rsidR="0029781C" w:rsidRDefault="0029781C" w:rsidP="0029781C">
            <w:pPr>
              <w:spacing w:beforeLines="50" w:before="156" w:after="50"/>
              <w:ind w:firstLineChars="200" w:firstLine="420"/>
            </w:pPr>
            <w:r>
              <w:rPr>
                <w:rFonts w:hint="eastAsia"/>
              </w:rPr>
              <w:t>近年来，关于涌现语言（</w:t>
            </w:r>
            <w:r>
              <w:rPr>
                <w:rFonts w:hint="eastAsia"/>
              </w:rPr>
              <w:t>Emergent Language</w:t>
            </w:r>
            <w:r>
              <w:rPr>
                <w:rFonts w:hint="eastAsia"/>
              </w:rPr>
              <w:t>）的研究大多集中于单任务场景，针对多任务设置的研究仍然较为稀缺。典型的单任务研究主要围绕</w:t>
            </w:r>
            <w:r>
              <w:rPr>
                <w:rFonts w:hint="eastAsia"/>
              </w:rPr>
              <w:t>referential game</w:t>
            </w:r>
            <w:r>
              <w:rPr>
                <w:rFonts w:hint="eastAsia"/>
              </w:rPr>
              <w:t>展开，其中包括两个智能体：发送者（</w:t>
            </w:r>
            <w:r>
              <w:rPr>
                <w:rFonts w:hint="eastAsia"/>
              </w:rPr>
              <w:t>Sender</w:t>
            </w:r>
            <w:r>
              <w:rPr>
                <w:rFonts w:hint="eastAsia"/>
              </w:rPr>
              <w:t>）和接收者（</w:t>
            </w:r>
            <w:r>
              <w:rPr>
                <w:rFonts w:hint="eastAsia"/>
              </w:rPr>
              <w:t>Receiver</w:t>
            </w:r>
            <w:r>
              <w:rPr>
                <w:rFonts w:hint="eastAsia"/>
              </w:rPr>
              <w:t>）。在该任务中，接收者通过发送者的描述来判断哪张图片被标记。</w:t>
            </w:r>
            <w:proofErr w:type="spellStart"/>
            <w:r>
              <w:rPr>
                <w:rFonts w:hint="eastAsia"/>
              </w:rPr>
              <w:t>Lazaridou</w:t>
            </w:r>
            <w:proofErr w:type="spellEnd"/>
            <w:r>
              <w:rPr>
                <w:rFonts w:hint="eastAsia"/>
              </w:rPr>
              <w:t>等人首次将涌现语言应用于</w:t>
            </w:r>
            <w:r>
              <w:rPr>
                <w:rFonts w:hint="eastAsia"/>
              </w:rPr>
              <w:t>referential game</w:t>
            </w:r>
            <w:r>
              <w:rPr>
                <w:rFonts w:hint="eastAsia"/>
              </w:rPr>
              <w:t>，并验证了智能体间的语言是否能够在没有预定义规则的情况下通过交互而自然涌现</w:t>
            </w:r>
            <w:r>
              <w:rPr>
                <w:rFonts w:hint="eastAsia"/>
              </w:rPr>
              <w:t>[2]</w:t>
            </w:r>
            <w:r>
              <w:rPr>
                <w:rFonts w:hint="eastAsia"/>
              </w:rPr>
              <w:t>。随后，</w:t>
            </w:r>
            <w:proofErr w:type="spellStart"/>
            <w:r>
              <w:rPr>
                <w:rFonts w:hint="eastAsia"/>
              </w:rPr>
              <w:t>Kottur</w:t>
            </w:r>
            <w:proofErr w:type="spellEnd"/>
            <w:r>
              <w:rPr>
                <w:rFonts w:hint="eastAsia"/>
              </w:rPr>
              <w:t>等人提出了</w:t>
            </w:r>
            <w:proofErr w:type="spellStart"/>
            <w:r>
              <w:rPr>
                <w:rFonts w:hint="eastAsia"/>
              </w:rPr>
              <w:t>Task&amp;Talk</w:t>
            </w:r>
            <w:proofErr w:type="spellEnd"/>
            <w:r>
              <w:rPr>
                <w:rFonts w:hint="eastAsia"/>
              </w:rPr>
              <w:t>游戏，该任务与</w:t>
            </w:r>
            <w:r>
              <w:rPr>
                <w:rFonts w:hint="eastAsia"/>
              </w:rPr>
              <w:t>referential game</w:t>
            </w:r>
            <w:r>
              <w:rPr>
                <w:rFonts w:hint="eastAsia"/>
              </w:rPr>
              <w:t>相似，但任务目标由猜测图片转变为猜测图片所代表的物体属性</w:t>
            </w:r>
            <w:r>
              <w:rPr>
                <w:rFonts w:hint="eastAsia"/>
              </w:rPr>
              <w:t>[3]</w:t>
            </w:r>
            <w:r>
              <w:rPr>
                <w:rFonts w:hint="eastAsia"/>
              </w:rPr>
              <w:t>。此外，</w:t>
            </w:r>
            <w:proofErr w:type="spellStart"/>
            <w:r>
              <w:rPr>
                <w:rFonts w:hint="eastAsia"/>
              </w:rPr>
              <w:t>Evtimova</w:t>
            </w:r>
            <w:proofErr w:type="spellEnd"/>
            <w:r>
              <w:rPr>
                <w:rFonts w:hint="eastAsia"/>
              </w:rPr>
              <w:t>等人进一步扩展了涌现语言的研究，将其应用于多模态、多回合的复杂环境中，探索了不同模态间涌现语言的特性和交互形式</w:t>
            </w:r>
            <w:r>
              <w:rPr>
                <w:rFonts w:hint="eastAsia"/>
              </w:rPr>
              <w:t>[4]</w:t>
            </w:r>
            <w:r>
              <w:rPr>
                <w:rFonts w:hint="eastAsia"/>
              </w:rPr>
              <w:t>。</w:t>
            </w:r>
            <w:proofErr w:type="spellStart"/>
            <w:r>
              <w:rPr>
                <w:rFonts w:hint="eastAsia"/>
              </w:rPr>
              <w:t>Lazaridou</w:t>
            </w:r>
            <w:proofErr w:type="spellEnd"/>
            <w:r>
              <w:rPr>
                <w:rFonts w:hint="eastAsia"/>
              </w:rPr>
              <w:t>等人还研究了多长度序列的涌现语言在</w:t>
            </w:r>
            <w:r>
              <w:rPr>
                <w:rFonts w:hint="eastAsia"/>
              </w:rPr>
              <w:t>referential game</w:t>
            </w:r>
            <w:r>
              <w:rPr>
                <w:rFonts w:hint="eastAsia"/>
              </w:rPr>
              <w:t>中的表现，分析了不同序列长度对语言学习和任务执行的影响</w:t>
            </w:r>
            <w:r>
              <w:rPr>
                <w:rFonts w:hint="eastAsia"/>
              </w:rPr>
              <w:t>[5]</w:t>
            </w:r>
            <w:r>
              <w:rPr>
                <w:rFonts w:hint="eastAsia"/>
              </w:rPr>
              <w:t>。</w:t>
            </w:r>
            <w:r>
              <w:rPr>
                <w:rFonts w:hint="eastAsia"/>
              </w:rPr>
              <w:t>Mu</w:t>
            </w:r>
            <w:r>
              <w:rPr>
                <w:rFonts w:hint="eastAsia"/>
              </w:rPr>
              <w:t>等人则通过比较不同</w:t>
            </w:r>
            <w:r>
              <w:rPr>
                <w:rFonts w:hint="eastAsia"/>
              </w:rPr>
              <w:t>referential game</w:t>
            </w:r>
            <w:r>
              <w:rPr>
                <w:rFonts w:hint="eastAsia"/>
              </w:rPr>
              <w:t>变体中的涌现语言特性，深入探讨了智能体如何在不同环境和任务设置下调整语言策略，其中包括</w:t>
            </w:r>
            <w:r>
              <w:rPr>
                <w:rFonts w:hint="eastAsia"/>
              </w:rPr>
              <w:t>concept game</w:t>
            </w:r>
            <w:r>
              <w:rPr>
                <w:rFonts w:hint="eastAsia"/>
              </w:rPr>
              <w:t>，这一变体要求两个智能体对同一概念的不同实例进行识别与描述</w:t>
            </w:r>
            <w:r>
              <w:rPr>
                <w:rFonts w:hint="eastAsia"/>
              </w:rPr>
              <w:t>[6]</w:t>
            </w:r>
            <w:r>
              <w:rPr>
                <w:rFonts w:hint="eastAsia"/>
              </w:rPr>
              <w:t>。</w:t>
            </w:r>
          </w:p>
          <w:p w14:paraId="4A908BD6" w14:textId="24224AE3" w:rsidR="00C57592" w:rsidRDefault="0029781C" w:rsidP="0029781C">
            <w:pPr>
              <w:spacing w:beforeLines="50" w:before="156" w:after="50"/>
              <w:ind w:firstLineChars="200" w:firstLine="420"/>
            </w:pPr>
            <w:r>
              <w:rPr>
                <w:rFonts w:hint="eastAsia"/>
              </w:rPr>
              <w:t>然而，</w:t>
            </w:r>
            <w:r>
              <w:t>referential game</w:t>
            </w:r>
            <w:r>
              <w:rPr>
                <w:rFonts w:hint="eastAsia"/>
              </w:rPr>
              <w:t>的任务设置过于简单，其研究场景与实际应用之间仍存在较大差距，尤其是在复杂、长时间的交互任务中，简单的任务设定无法充分体现涌现语言在现实对话中的潜力。在实际应用中，通常需要多轮交互和更为复杂的任务结构。因此，为了更好地模拟现实世界中的对话场景，研究者们开始探讨涌现语言在更加复杂的任务中的应用，尤其是视觉导航任务。</w:t>
            </w:r>
            <w:proofErr w:type="spellStart"/>
            <w:r>
              <w:t>Kajić</w:t>
            </w:r>
            <w:proofErr w:type="spellEnd"/>
            <w:r>
              <w:rPr>
                <w:rFonts w:hint="eastAsia"/>
              </w:rPr>
              <w:t>等人提出的导航任务仍基于</w:t>
            </w:r>
            <w:r>
              <w:t>Sender-Receiver</w:t>
            </w:r>
            <w:r>
              <w:rPr>
                <w:rFonts w:hint="eastAsia"/>
              </w:rPr>
              <w:t>结构，其中接收者依赖于发送者的描述来导航到目标位置</w:t>
            </w:r>
            <w:r>
              <w:t>[7]</w:t>
            </w:r>
            <w:r>
              <w:rPr>
                <w:rFonts w:hint="eastAsia"/>
              </w:rPr>
              <w:t>。这种任务设置虽然较为复杂，但依然限于二维环境。为了进一步提升研究的现实性，</w:t>
            </w:r>
            <w:r>
              <w:rPr>
                <w:rFonts w:hint="eastAsia"/>
              </w:rPr>
              <w:t>Das</w:t>
            </w:r>
            <w:r>
              <w:rPr>
                <w:rFonts w:hint="eastAsia"/>
              </w:rPr>
              <w:t>等人将导航任务扩展至三维模拟环境，并探讨了多智能体系统在该任务中的涌现语言特性，揭示了多智能体交互中语言学习和适应的动态过程</w:t>
            </w:r>
            <w:r>
              <w:rPr>
                <w:rFonts w:hint="eastAsia"/>
              </w:rPr>
              <w:t>[8]</w:t>
            </w:r>
            <w:r>
              <w:rPr>
                <w:rFonts w:hint="eastAsia"/>
              </w:rPr>
              <w:t>。</w:t>
            </w:r>
          </w:p>
          <w:p w14:paraId="6347A1D8" w14:textId="7403213E" w:rsidR="00F66A04" w:rsidRDefault="000847C2" w:rsidP="00F66A04">
            <w:pPr>
              <w:spacing w:beforeLines="50" w:before="156" w:after="50"/>
              <w:ind w:firstLineChars="200" w:firstLine="420"/>
            </w:pPr>
            <w:r>
              <w:rPr>
                <w:rFonts w:hint="eastAsia"/>
              </w:rPr>
              <w:t>1</w:t>
            </w:r>
            <w:r w:rsidR="00C57592">
              <w:rPr>
                <w:rFonts w:hint="eastAsia"/>
              </w:rPr>
              <w:t xml:space="preserve">.2.2 </w:t>
            </w:r>
            <w:r>
              <w:rPr>
                <w:rFonts w:hint="eastAsia"/>
              </w:rPr>
              <w:t>涌现语言性质的研究现状</w:t>
            </w:r>
          </w:p>
          <w:p w14:paraId="26895594" w14:textId="7F0AF1CB" w:rsidR="00BC2D8F" w:rsidRDefault="00BC2D8F" w:rsidP="00BC2D8F">
            <w:pPr>
              <w:spacing w:beforeLines="50" w:before="156" w:after="50"/>
              <w:ind w:firstLineChars="200" w:firstLine="420"/>
            </w:pPr>
            <w:r>
              <w:rPr>
                <w:rFonts w:hint="eastAsia"/>
              </w:rPr>
              <w:t>在真实的导航系统中，任务通常不仅限于到达目标位置，还可能包括遇到障碍物时停止、打开某个房间的门等一系列复杂的操作。这些情境构成了一个典型的多任务系统。为了将涌现语言应用于多任务环境中，要求其具备若干关键性质，以适应复杂场景的需求。尽管目前尚无专门针对多任务环境的基于涌现语言的多智能体对话研究，但已有大量关于涌现语言特性的研究工作，这为扩展至多任务场景奠定了重要的理论基础。</w:t>
            </w:r>
          </w:p>
          <w:p w14:paraId="3A0F18E5" w14:textId="61EAFD71" w:rsidR="00BC2D8F" w:rsidRDefault="00BC2D8F" w:rsidP="00BC2D8F">
            <w:pPr>
              <w:spacing w:beforeLines="50" w:before="156" w:after="50"/>
              <w:ind w:firstLineChars="200" w:firstLine="420"/>
            </w:pPr>
            <w:r>
              <w:rPr>
                <w:rFonts w:hint="eastAsia"/>
              </w:rPr>
              <w:t>在更复杂和真实的系统中研究涌现语言时，首要面临的挑战是对其含义的理解。即使可以验证智能体间的交互是有效的，但其所传递信息的具体含义往往只能依赖模糊的推测。因此，研究涌现语言的可解释性至关重要。可解释性指语言能够被人类直观理解和解释的能力。</w:t>
            </w:r>
            <w:proofErr w:type="spellStart"/>
            <w:r>
              <w:rPr>
                <w:rFonts w:hint="eastAsia"/>
              </w:rPr>
              <w:t>Lazaridou</w:t>
            </w:r>
            <w:proofErr w:type="spellEnd"/>
            <w:r>
              <w:rPr>
                <w:rFonts w:hint="eastAsia"/>
              </w:rPr>
              <w:t>等人</w:t>
            </w:r>
            <w:r>
              <w:rPr>
                <w:rFonts w:hint="eastAsia"/>
              </w:rPr>
              <w:t>[5]</w:t>
            </w:r>
            <w:r>
              <w:rPr>
                <w:rFonts w:hint="eastAsia"/>
              </w:rPr>
              <w:t>的研究表明，词汇长度可能对可解释性产生显著影响。</w:t>
            </w:r>
          </w:p>
          <w:p w14:paraId="1E8BF6ED" w14:textId="0F09CC45" w:rsidR="00BC2D8F" w:rsidRDefault="00BC2D8F" w:rsidP="00BC2D8F">
            <w:pPr>
              <w:spacing w:beforeLines="50" w:before="156" w:after="50"/>
              <w:ind w:firstLineChars="200" w:firstLine="420"/>
            </w:pPr>
            <w:r>
              <w:rPr>
                <w:rFonts w:hint="eastAsia"/>
              </w:rPr>
              <w:t>除了可解释性，组合性也是涌现语言的重要性质之一。组合性是指当输入空间足够大时，涌现语言能够自然发展出指称新颖复合概念的能力。</w:t>
            </w:r>
            <w:r>
              <w:rPr>
                <w:rFonts w:hint="eastAsia"/>
              </w:rPr>
              <w:t>Brighton</w:t>
            </w:r>
            <w:r>
              <w:rPr>
                <w:rFonts w:hint="eastAsia"/>
              </w:rPr>
              <w:t>等人</w:t>
            </w:r>
            <w:r>
              <w:rPr>
                <w:rFonts w:hint="eastAsia"/>
              </w:rPr>
              <w:t>[9]</w:t>
            </w:r>
            <w:r>
              <w:rPr>
                <w:rFonts w:hint="eastAsia"/>
              </w:rPr>
              <w:t>提出了一种评估指标，用于衡量所有可能概念对与相应信号对之间距离的相关性，从而评估涌现语言的组合性。</w:t>
            </w:r>
            <w:proofErr w:type="spellStart"/>
            <w:r>
              <w:rPr>
                <w:rFonts w:hint="eastAsia"/>
              </w:rPr>
              <w:t>Chaabouni</w:t>
            </w:r>
            <w:proofErr w:type="spellEnd"/>
            <w:r>
              <w:rPr>
                <w:rFonts w:hint="eastAsia"/>
              </w:rPr>
              <w:t>等人</w:t>
            </w:r>
            <w:r>
              <w:rPr>
                <w:rFonts w:hint="eastAsia"/>
              </w:rPr>
              <w:t>[10]</w:t>
            </w:r>
            <w:r>
              <w:rPr>
                <w:rFonts w:hint="eastAsia"/>
              </w:rPr>
              <w:t>进一步提出了</w:t>
            </w:r>
            <w:proofErr w:type="spellStart"/>
            <w:r>
              <w:rPr>
                <w:rFonts w:hint="eastAsia"/>
              </w:rPr>
              <w:t>posdis</w:t>
            </w:r>
            <w:proofErr w:type="spellEnd"/>
            <w:r>
              <w:rPr>
                <w:rFonts w:hint="eastAsia"/>
              </w:rPr>
              <w:t>和</w:t>
            </w:r>
            <w:proofErr w:type="spellStart"/>
            <w:r>
              <w:rPr>
                <w:rFonts w:hint="eastAsia"/>
              </w:rPr>
              <w:t>bosdis</w:t>
            </w:r>
            <w:proofErr w:type="spellEnd"/>
            <w:r>
              <w:rPr>
                <w:rFonts w:hint="eastAsia"/>
              </w:rPr>
              <w:t>指标，分别用于衡量符号是否单一指向特定属性，其中</w:t>
            </w:r>
            <w:proofErr w:type="spellStart"/>
            <w:r>
              <w:rPr>
                <w:rFonts w:hint="eastAsia"/>
              </w:rPr>
              <w:t>posdis</w:t>
            </w:r>
            <w:proofErr w:type="spellEnd"/>
            <w:r>
              <w:rPr>
                <w:rFonts w:hint="eastAsia"/>
              </w:rPr>
              <w:t>与符号在序列中的位置相关，而</w:t>
            </w:r>
            <w:proofErr w:type="spellStart"/>
            <w:r>
              <w:rPr>
                <w:rFonts w:hint="eastAsia"/>
              </w:rPr>
              <w:t>bosdis</w:t>
            </w:r>
            <w:proofErr w:type="spellEnd"/>
            <w:r>
              <w:rPr>
                <w:rFonts w:hint="eastAsia"/>
              </w:rPr>
              <w:t>仅与符号数量相关。此外，</w:t>
            </w:r>
            <w:proofErr w:type="spellStart"/>
            <w:r>
              <w:rPr>
                <w:rFonts w:hint="eastAsia"/>
              </w:rPr>
              <w:t>Mordatch</w:t>
            </w:r>
            <w:proofErr w:type="spellEnd"/>
            <w:r>
              <w:rPr>
                <w:rFonts w:hint="eastAsia"/>
              </w:rPr>
              <w:t>等人</w:t>
            </w:r>
            <w:r>
              <w:rPr>
                <w:rFonts w:hint="eastAsia"/>
              </w:rPr>
              <w:t>[11]</w:t>
            </w:r>
            <w:r>
              <w:rPr>
                <w:rFonts w:hint="eastAsia"/>
              </w:rPr>
              <w:t>的研究显示，词表大小和记忆历史长度会显著影响涌现语言的组合性特征。</w:t>
            </w:r>
          </w:p>
          <w:p w14:paraId="30E303D0" w14:textId="650B6495" w:rsidR="00C57592" w:rsidRDefault="00BC2D8F" w:rsidP="00BC2D8F">
            <w:pPr>
              <w:spacing w:beforeLines="50" w:before="156" w:after="50"/>
              <w:ind w:firstLineChars="200" w:firstLine="420"/>
              <w:rPr>
                <w:ins w:id="21" w:author="Yuan" w:date="2024-12-12T12:02:00Z"/>
              </w:rPr>
            </w:pPr>
            <w:r>
              <w:rPr>
                <w:rFonts w:hint="eastAsia"/>
              </w:rPr>
              <w:t>在促进泛化能力方面，</w:t>
            </w:r>
            <w:r>
              <w:rPr>
                <w:rFonts w:hint="eastAsia"/>
              </w:rPr>
              <w:t>Luna</w:t>
            </w:r>
            <w:r>
              <w:rPr>
                <w:rFonts w:hint="eastAsia"/>
              </w:rPr>
              <w:t>等人</w:t>
            </w:r>
            <w:r>
              <w:rPr>
                <w:rFonts w:hint="eastAsia"/>
              </w:rPr>
              <w:t>[12]</w:t>
            </w:r>
            <w:r>
              <w:rPr>
                <w:rFonts w:hint="eastAsia"/>
              </w:rPr>
              <w:t>的研究发现，约束机制能够帮助智能体学习到更有利于泛化的语言特征。尽管</w:t>
            </w:r>
            <w:proofErr w:type="spellStart"/>
            <w:r>
              <w:rPr>
                <w:rFonts w:hint="eastAsia"/>
              </w:rPr>
              <w:t>Kharitonov</w:t>
            </w:r>
            <w:proofErr w:type="spellEnd"/>
            <w:r>
              <w:rPr>
                <w:rFonts w:hint="eastAsia"/>
              </w:rPr>
              <w:t>等人</w:t>
            </w:r>
            <w:r>
              <w:rPr>
                <w:rFonts w:hint="eastAsia"/>
              </w:rPr>
              <w:t>[13]</w:t>
            </w:r>
            <w:r>
              <w:rPr>
                <w:rFonts w:hint="eastAsia"/>
              </w:rPr>
              <w:t>提出泛化能力可能与组合性无关，但其实验环境较为简单，因此在更复杂的场景中，泛化能力与组合性的关系仍有待深入探索</w:t>
            </w:r>
            <w:r w:rsidR="00C57592">
              <w:rPr>
                <w:rFonts w:hint="eastAsia"/>
              </w:rPr>
              <w:t>。</w:t>
            </w:r>
          </w:p>
          <w:p w14:paraId="0B726D00" w14:textId="77777777" w:rsidR="00204012" w:rsidRPr="00E75FB8" w:rsidRDefault="00204012" w:rsidP="00204012">
            <w:pPr>
              <w:tabs>
                <w:tab w:val="left" w:pos="1774"/>
              </w:tabs>
              <w:spacing w:after="50"/>
              <w:ind w:firstLineChars="200" w:firstLine="420"/>
              <w:jc w:val="left"/>
              <w:rPr>
                <w:ins w:id="22" w:author="Yuan" w:date="2024-12-12T12:02:00Z"/>
                <w:rFonts w:ascii="宋体" w:hAnsi="宋体" w:cs="宋体"/>
              </w:rPr>
            </w:pPr>
            <w:ins w:id="23" w:author="Yuan" w:date="2024-12-12T12:02:00Z">
              <w:r w:rsidRPr="00E75FB8">
                <w:rPr>
                  <w:rFonts w:ascii="宋体" w:hAnsi="宋体" w:cs="宋体" w:hint="eastAsia"/>
                </w:rPr>
                <w:t>通过分析现有的涌现语言相关研究工作，本</w:t>
              </w:r>
              <w:r>
                <w:rPr>
                  <w:rFonts w:ascii="宋体" w:hAnsi="宋体" w:cs="宋体" w:hint="eastAsia"/>
                </w:rPr>
                <w:t>课题</w:t>
              </w:r>
              <w:r w:rsidRPr="00E75FB8">
                <w:rPr>
                  <w:rFonts w:ascii="宋体" w:hAnsi="宋体" w:cs="宋体" w:hint="eastAsia"/>
                </w:rPr>
                <w:t>总结了当前领域存在的主要问题：</w:t>
              </w:r>
            </w:ins>
          </w:p>
          <w:p w14:paraId="3FCC54A5" w14:textId="77777777" w:rsidR="00204012" w:rsidRPr="00E75FB8" w:rsidRDefault="00204012" w:rsidP="00204012">
            <w:pPr>
              <w:tabs>
                <w:tab w:val="left" w:pos="1774"/>
              </w:tabs>
              <w:spacing w:after="50"/>
              <w:ind w:firstLineChars="200" w:firstLine="420"/>
              <w:jc w:val="left"/>
              <w:rPr>
                <w:ins w:id="24" w:author="Yuan" w:date="2024-12-12T12:02:00Z"/>
                <w:rFonts w:ascii="宋体" w:hAnsi="宋体" w:cs="宋体"/>
              </w:rPr>
            </w:pPr>
            <w:ins w:id="25" w:author="Yuan" w:date="2024-12-12T12:02:00Z">
              <w:r w:rsidRPr="00E75FB8">
                <w:rPr>
                  <w:rFonts w:ascii="宋体" w:hAnsi="宋体" w:cs="宋体" w:hint="eastAsia"/>
                </w:rPr>
                <w:t>(1)</w:t>
              </w:r>
              <w:r>
                <w:rPr>
                  <w:rFonts w:hint="eastAsia"/>
                </w:rPr>
                <w:t xml:space="preserve"> </w:t>
              </w:r>
              <w:r w:rsidRPr="00E75FB8">
                <w:rPr>
                  <w:rFonts w:ascii="宋体" w:hAnsi="宋体" w:cs="宋体" w:hint="eastAsia"/>
                </w:rPr>
                <w:t>目前涌现语言研究大多集中在单一任务环境中，这些任务的设置相对简单，主要关注智能体的语言生成或理解能力。然而，这种简化的任务场景与实际应用需求相去甚远。在真实系统中，智能体需要处理多种复杂任务，并能够灵活地在任务之间切换与迁移。单任务涌现语言难以全面展现其在复杂系统中的潜在能力。</w:t>
              </w:r>
            </w:ins>
          </w:p>
          <w:p w14:paraId="1CD81366" w14:textId="77777777" w:rsidR="00204012" w:rsidRPr="00E75FB8" w:rsidRDefault="00204012" w:rsidP="00204012">
            <w:pPr>
              <w:tabs>
                <w:tab w:val="left" w:pos="1774"/>
              </w:tabs>
              <w:spacing w:after="50"/>
              <w:ind w:firstLineChars="200" w:firstLine="420"/>
              <w:jc w:val="left"/>
              <w:rPr>
                <w:ins w:id="26" w:author="Yuan" w:date="2024-12-12T12:02:00Z"/>
                <w:rFonts w:ascii="宋体" w:hAnsi="宋体" w:cs="宋体"/>
              </w:rPr>
            </w:pPr>
            <w:ins w:id="27" w:author="Yuan" w:date="2024-12-12T12:02:00Z">
              <w:r w:rsidRPr="00E75FB8">
                <w:rPr>
                  <w:rFonts w:ascii="宋体" w:hAnsi="宋体" w:cs="宋体" w:hint="eastAsia"/>
                </w:rPr>
                <w:t>(2)</w:t>
              </w:r>
              <w:r>
                <w:rPr>
                  <w:rFonts w:hint="eastAsia"/>
                </w:rPr>
                <w:t xml:space="preserve"> </w:t>
              </w:r>
              <w:r w:rsidRPr="00E75FB8">
                <w:rPr>
                  <w:rFonts w:ascii="宋体" w:hAnsi="宋体" w:cs="宋体" w:hint="eastAsia"/>
                </w:rPr>
                <w:t>单任务下生成的涌现语言通常难以在其他任务中实现有效理解与生成。这是因为涌现语言的语义和表达方式与任务环境密切相关，当面对新的任务时，智能体往往需要重新学习和适应新的语言规则。这种低效的学习与迁移过程限制了涌现语言在多任务环境中的应用潜力。因此，亟需研究如何培养智能体在多任务背景下的语言迁移能力，使涌现语言能够灵活适应不同任务需求。</w:t>
              </w:r>
            </w:ins>
          </w:p>
          <w:p w14:paraId="011E88CA" w14:textId="286CFCEF" w:rsidR="00204012" w:rsidRDefault="00204012" w:rsidP="00204012">
            <w:pPr>
              <w:spacing w:beforeLines="50" w:before="156" w:after="50"/>
              <w:ind w:firstLineChars="200" w:firstLine="420"/>
              <w:rPr>
                <w:rFonts w:hint="eastAsia"/>
              </w:rPr>
            </w:pPr>
            <w:ins w:id="28" w:author="Yuan" w:date="2024-12-12T12:02:00Z">
              <w:r w:rsidRPr="00E75FB8">
                <w:rPr>
                  <w:rFonts w:ascii="宋体" w:hAnsi="宋体" w:cs="宋体" w:hint="eastAsia"/>
                </w:rPr>
                <w:t>(3)</w:t>
              </w:r>
              <w:r>
                <w:rPr>
                  <w:rFonts w:hint="eastAsia"/>
                </w:rPr>
                <w:t xml:space="preserve"> </w:t>
              </w:r>
              <w:r w:rsidRPr="00E75FB8">
                <w:rPr>
                  <w:rFonts w:ascii="宋体" w:hAnsi="宋体" w:cs="宋体" w:hint="eastAsia"/>
                </w:rPr>
                <w:t>目前，涌现语言的可解释性较差。尽管实验表明涌现语言的交互是有效的，但具体的语言表示、信息传递的方式及其在智能体决策中的作用等细节仍然不明晰。研究者通常只能通过推测了解涌现语言的部分特性，而难以揭示其内在语法和推理规则。这一问题不仅限制了我们对智能体语言机制的理解，也影响了涌现语言在实际应用中的信任度和可用性。</w:t>
              </w:r>
            </w:ins>
          </w:p>
          <w:p w14:paraId="1A6A5F36" w14:textId="77777777" w:rsidR="00C57592" w:rsidRPr="00F77E8B" w:rsidRDefault="00C57592" w:rsidP="003337D9">
            <w:pPr>
              <w:spacing w:beforeLines="50" w:before="156" w:after="50"/>
              <w:ind w:firstLineChars="200" w:firstLine="420"/>
            </w:pPr>
          </w:p>
          <w:p w14:paraId="7BE78107" w14:textId="6BAC47E3" w:rsidR="002637B5" w:rsidRPr="002637B5" w:rsidRDefault="000F16B9" w:rsidP="003337D9">
            <w:pPr>
              <w:spacing w:after="50"/>
              <w:ind w:firstLineChars="200" w:firstLine="422"/>
              <w:jc w:val="left"/>
              <w:rPr>
                <w:rFonts w:ascii="宋体" w:hAnsi="宋体" w:cs="宋体"/>
                <w:b/>
              </w:rPr>
            </w:pPr>
            <w:r>
              <w:rPr>
                <w:rFonts w:ascii="宋体" w:hAnsi="宋体" w:cs="宋体" w:hint="eastAsia"/>
                <w:b/>
              </w:rPr>
              <w:t>二、</w:t>
            </w:r>
            <w:r w:rsidR="002637B5" w:rsidRPr="002637B5">
              <w:rPr>
                <w:rFonts w:ascii="宋体" w:hAnsi="宋体" w:cs="宋体" w:hint="eastAsia"/>
                <w:b/>
              </w:rPr>
              <w:t>研究内容</w:t>
            </w:r>
          </w:p>
          <w:p w14:paraId="74BC3215" w14:textId="12536E0C" w:rsidR="00E75FB8" w:rsidRPr="00E75FB8" w:rsidDel="00FE6D33" w:rsidRDefault="00E75FB8" w:rsidP="00E75FB8">
            <w:pPr>
              <w:tabs>
                <w:tab w:val="left" w:pos="1774"/>
              </w:tabs>
              <w:spacing w:after="50"/>
              <w:ind w:firstLineChars="200" w:firstLine="420"/>
              <w:jc w:val="left"/>
              <w:rPr>
                <w:del w:id="29" w:author="Yuan" w:date="2024-12-12T12:03:00Z"/>
                <w:rFonts w:ascii="宋体" w:hAnsi="宋体" w:cs="宋体"/>
              </w:rPr>
            </w:pPr>
            <w:del w:id="30" w:author="Yuan" w:date="2024-12-12T12:03:00Z">
              <w:r w:rsidRPr="00E75FB8" w:rsidDel="00FE6D33">
                <w:rPr>
                  <w:rFonts w:ascii="宋体" w:hAnsi="宋体" w:cs="宋体" w:hint="eastAsia"/>
                </w:rPr>
                <w:delText>涌现语言研究的核心目标是通过智能体与环境的交互，使其自主学习并发展出一种能够用于交流与理解的语言。目前，关于涌现语言的研究主要集中在单任务场景，例如视觉导航任务。然而，单任务涌现语言的研究局限性显著，这类任务仅追求智能体在单一任务上的性能优化，忽略了真实多任务系统的复杂性和智能体对任务切换及迁移的需求。因此，为了更好地模拟真实环境并提升系统的实用性，有必要将涌现语言研究从单任务扩展至多任务背景。</w:delText>
              </w:r>
            </w:del>
          </w:p>
          <w:p w14:paraId="72DA55AC" w14:textId="254735CD" w:rsidR="00E75FB8" w:rsidRPr="00E75FB8" w:rsidDel="00FE6D33" w:rsidRDefault="00E75FB8" w:rsidP="00E75FB8">
            <w:pPr>
              <w:tabs>
                <w:tab w:val="left" w:pos="1774"/>
              </w:tabs>
              <w:spacing w:after="50"/>
              <w:ind w:firstLineChars="200" w:firstLine="420"/>
              <w:jc w:val="left"/>
              <w:rPr>
                <w:del w:id="31" w:author="Yuan" w:date="2024-12-12T12:03:00Z"/>
                <w:rFonts w:ascii="宋体" w:hAnsi="宋体" w:cs="宋体"/>
              </w:rPr>
            </w:pPr>
            <w:del w:id="32" w:author="Yuan" w:date="2024-12-12T12:03:00Z">
              <w:r w:rsidRPr="00E75FB8" w:rsidDel="00FE6D33">
                <w:rPr>
                  <w:rFonts w:ascii="宋体" w:hAnsi="宋体" w:cs="宋体" w:hint="eastAsia"/>
                </w:rPr>
                <w:delText>多任务涌现语言的研究不仅能够使智能体具备处理多个任务的能力，还可以促进智能体在不同任务之间实现知识迁移与共享。通过在多个任务上的联合训练，智能体可以学习如何应对未见过的动作和环境组合，并具备更强的语言理解与生成能力。这类研究不仅能够提升智能体在特定任务上的表现，还能增强其对新任务的适应能力，展示出更强的泛化性。</w:delText>
              </w:r>
            </w:del>
          </w:p>
          <w:p w14:paraId="3D15A60A" w14:textId="52C51FB1" w:rsidR="00E75FB8" w:rsidRPr="00E75FB8" w:rsidDel="00FE6D33" w:rsidRDefault="00E75FB8" w:rsidP="00E75FB8">
            <w:pPr>
              <w:tabs>
                <w:tab w:val="left" w:pos="1774"/>
              </w:tabs>
              <w:spacing w:after="50"/>
              <w:ind w:firstLineChars="200" w:firstLine="420"/>
              <w:jc w:val="left"/>
              <w:rPr>
                <w:del w:id="33" w:author="Yuan" w:date="2024-12-12T12:03:00Z"/>
                <w:rFonts w:ascii="宋体" w:hAnsi="宋体" w:cs="宋体"/>
              </w:rPr>
            </w:pPr>
            <w:del w:id="34" w:author="Yuan" w:date="2024-12-12T12:03:00Z">
              <w:r w:rsidRPr="00E75FB8" w:rsidDel="00FE6D33">
                <w:rPr>
                  <w:rFonts w:ascii="宋体" w:hAnsi="宋体" w:cs="宋体" w:hint="eastAsia"/>
                </w:rPr>
                <w:delText>此外，涌现语言作为智能体与环境交互的产物，具有一定的内在结构和规则。研究涌现语言的语义一致性、组合能力等特性有助于揭示其语言规则和发展机制。例如，语义一致性能够帮助分析语言表达在不同任务中的稳定性，组合能力则反映了涌现语言在未见场景下生成新概念的潜力。通过对涌现语言的结构、语法与语义特征的深入研究，不仅可以更好地解释智能体的决策与行为，还能够为语言的演化机制提供新的见解。</w:delText>
              </w:r>
            </w:del>
          </w:p>
          <w:p w14:paraId="028F9F89" w14:textId="77C6BC8C" w:rsidR="00E75FB8" w:rsidRPr="00E75FB8" w:rsidRDefault="00E75FB8" w:rsidP="00E75FB8">
            <w:pPr>
              <w:tabs>
                <w:tab w:val="left" w:pos="1774"/>
              </w:tabs>
              <w:spacing w:after="50"/>
              <w:ind w:firstLineChars="200" w:firstLine="420"/>
              <w:jc w:val="left"/>
              <w:rPr>
                <w:rFonts w:ascii="宋体" w:hAnsi="宋体" w:cs="宋体"/>
              </w:rPr>
            </w:pPr>
            <w:del w:id="35" w:author="Yuan" w:date="2024-12-12T12:03:00Z">
              <w:r w:rsidRPr="00E75FB8" w:rsidDel="00FE6D33">
                <w:rPr>
                  <w:rFonts w:ascii="宋体" w:hAnsi="宋体" w:cs="宋体" w:hint="eastAsia"/>
                </w:rPr>
                <w:delText>同时，为了提升涌现语言的实际应用价值，还需要探索如何实现涌现语言与人类语言的对齐。这一研究方向不仅能够促进涌现语言与自然语言之间的相互理解与衔接，为自然语言的产生与发展提供理论参考，还为实现更加智能化和人性化的人机交互奠定了基础。</w:delText>
              </w:r>
            </w:del>
          </w:p>
          <w:p w14:paraId="5AE7EC56" w14:textId="6CF2B6B0" w:rsidR="00E75FB8" w:rsidRPr="00E75FB8" w:rsidDel="00204012" w:rsidRDefault="00E75FB8" w:rsidP="00E75FB8">
            <w:pPr>
              <w:tabs>
                <w:tab w:val="left" w:pos="1774"/>
              </w:tabs>
              <w:spacing w:after="50"/>
              <w:ind w:firstLineChars="200" w:firstLine="420"/>
              <w:jc w:val="left"/>
              <w:rPr>
                <w:del w:id="36" w:author="Yuan" w:date="2024-12-12T12:02:00Z"/>
                <w:rFonts w:ascii="宋体" w:hAnsi="宋体" w:cs="宋体"/>
              </w:rPr>
            </w:pPr>
            <w:del w:id="37" w:author="Yuan" w:date="2024-12-12T12:02:00Z">
              <w:r w:rsidRPr="00E75FB8" w:rsidDel="00204012">
                <w:rPr>
                  <w:rFonts w:ascii="宋体" w:hAnsi="宋体" w:cs="宋体" w:hint="eastAsia"/>
                </w:rPr>
                <w:delText>通过分析现有的涌现语言相关研究工作，本</w:delText>
              </w:r>
              <w:r w:rsidDel="00204012">
                <w:rPr>
                  <w:rFonts w:ascii="宋体" w:hAnsi="宋体" w:cs="宋体" w:hint="eastAsia"/>
                </w:rPr>
                <w:delText>课题</w:delText>
              </w:r>
              <w:r w:rsidRPr="00E75FB8" w:rsidDel="00204012">
                <w:rPr>
                  <w:rFonts w:ascii="宋体" w:hAnsi="宋体" w:cs="宋体" w:hint="eastAsia"/>
                </w:rPr>
                <w:delText>总结了当前领域存在的主要问题：</w:delText>
              </w:r>
            </w:del>
          </w:p>
          <w:p w14:paraId="0E628779" w14:textId="6D3211C0" w:rsidR="00E75FB8" w:rsidRPr="00E75FB8" w:rsidDel="00204012" w:rsidRDefault="00E75FB8" w:rsidP="00E75FB8">
            <w:pPr>
              <w:tabs>
                <w:tab w:val="left" w:pos="1774"/>
              </w:tabs>
              <w:spacing w:after="50"/>
              <w:ind w:firstLineChars="200" w:firstLine="420"/>
              <w:jc w:val="left"/>
              <w:rPr>
                <w:del w:id="38" w:author="Yuan" w:date="2024-12-12T12:02:00Z"/>
                <w:rFonts w:ascii="宋体" w:hAnsi="宋体" w:cs="宋体"/>
              </w:rPr>
            </w:pPr>
            <w:del w:id="39" w:author="Yuan" w:date="2024-12-12T12:02:00Z">
              <w:r w:rsidRPr="00E75FB8" w:rsidDel="00204012">
                <w:rPr>
                  <w:rFonts w:ascii="宋体" w:hAnsi="宋体" w:cs="宋体" w:hint="eastAsia"/>
                </w:rPr>
                <w:delText>(1)</w:delText>
              </w:r>
              <w:r w:rsidDel="00204012">
                <w:rPr>
                  <w:rFonts w:hint="eastAsia"/>
                </w:rPr>
                <w:delText xml:space="preserve"> </w:delText>
              </w:r>
              <w:r w:rsidRPr="00E75FB8" w:rsidDel="00204012">
                <w:rPr>
                  <w:rFonts w:ascii="宋体" w:hAnsi="宋体" w:cs="宋体" w:hint="eastAsia"/>
                </w:rPr>
                <w:delText>目前涌现语言研究大多集中在单一任务环境中，这些任务的设置相对简单，主要关注智能体的语言生成或理解能力。然而，这种简化的任务场景与实际应用需求相去甚远。在真实系统中，智能体需要处理多种复杂任务，并能够灵活地在任务之间切换与迁移。单任务涌现语言难以全面展现其在复杂系统中的潜在能力。</w:delText>
              </w:r>
            </w:del>
          </w:p>
          <w:p w14:paraId="74F3EA78" w14:textId="27D8510B" w:rsidR="00E75FB8" w:rsidRPr="00E75FB8" w:rsidDel="00204012" w:rsidRDefault="00E75FB8" w:rsidP="00E75FB8">
            <w:pPr>
              <w:tabs>
                <w:tab w:val="left" w:pos="1774"/>
              </w:tabs>
              <w:spacing w:after="50"/>
              <w:ind w:firstLineChars="200" w:firstLine="420"/>
              <w:jc w:val="left"/>
              <w:rPr>
                <w:del w:id="40" w:author="Yuan" w:date="2024-12-12T12:02:00Z"/>
                <w:rFonts w:ascii="宋体" w:hAnsi="宋体" w:cs="宋体"/>
              </w:rPr>
            </w:pPr>
            <w:del w:id="41" w:author="Yuan" w:date="2024-12-12T12:02:00Z">
              <w:r w:rsidRPr="00E75FB8" w:rsidDel="00204012">
                <w:rPr>
                  <w:rFonts w:ascii="宋体" w:hAnsi="宋体" w:cs="宋体" w:hint="eastAsia"/>
                </w:rPr>
                <w:delText>(2)</w:delText>
              </w:r>
              <w:r w:rsidDel="00204012">
                <w:rPr>
                  <w:rFonts w:hint="eastAsia"/>
                </w:rPr>
                <w:delText xml:space="preserve"> </w:delText>
              </w:r>
              <w:r w:rsidRPr="00E75FB8" w:rsidDel="00204012">
                <w:rPr>
                  <w:rFonts w:ascii="宋体" w:hAnsi="宋体" w:cs="宋体" w:hint="eastAsia"/>
                </w:rPr>
                <w:delText>单任务下生成的涌现语言通常难以在其他任务中实现有效理解与生成。这是因为涌现语言的语义和表达方式与任务环境密切相关，当面对新的任务时，智能体往往需要重新学习和适应新的语言规则。这种低效的学习与迁移过程限制了涌现语言在多任务环境中的应用潜力。因此，亟需研究如何培养智能体在多任务背景下的语言迁移能力，使涌现语言能够灵活适应不同任务需求。</w:delText>
              </w:r>
            </w:del>
          </w:p>
          <w:p w14:paraId="4C7702AA" w14:textId="1223088B" w:rsidR="00E75FB8" w:rsidRPr="00E75FB8" w:rsidRDefault="00E75FB8" w:rsidP="00E75FB8">
            <w:pPr>
              <w:tabs>
                <w:tab w:val="left" w:pos="1774"/>
              </w:tabs>
              <w:spacing w:after="50"/>
              <w:ind w:firstLineChars="200" w:firstLine="420"/>
              <w:jc w:val="left"/>
              <w:rPr>
                <w:rFonts w:ascii="宋体" w:hAnsi="宋体" w:cs="宋体"/>
              </w:rPr>
            </w:pPr>
            <w:del w:id="42" w:author="Yuan" w:date="2024-12-12T12:02:00Z">
              <w:r w:rsidRPr="00E75FB8" w:rsidDel="00204012">
                <w:rPr>
                  <w:rFonts w:ascii="宋体" w:hAnsi="宋体" w:cs="宋体" w:hint="eastAsia"/>
                </w:rPr>
                <w:delText>(3)</w:delText>
              </w:r>
              <w:r w:rsidDel="00204012">
                <w:rPr>
                  <w:rFonts w:hint="eastAsia"/>
                </w:rPr>
                <w:delText xml:space="preserve"> </w:delText>
              </w:r>
              <w:r w:rsidRPr="00E75FB8" w:rsidDel="00204012">
                <w:rPr>
                  <w:rFonts w:ascii="宋体" w:hAnsi="宋体" w:cs="宋体" w:hint="eastAsia"/>
                </w:rPr>
                <w:delText>目前，涌现语言的可解释性较差。尽管实验表明涌现语言的交互是有效的，但具体的语言表示、信息传递的方式及其在智能体决策中的作用等细节仍然不明晰。研究者通常只能通过推测了解涌现语言的部分特性，而难以揭示其内在语法和推理规则。这一问题不仅限制了我们对智能体语言机制的理解，也影响了涌现语言在实际应用中的信任度和可用性。</w:delText>
              </w:r>
            </w:del>
          </w:p>
          <w:p w14:paraId="0CAE2461" w14:textId="32187666" w:rsidR="00E75FB8" w:rsidRPr="00E75FB8" w:rsidRDefault="00E75FB8" w:rsidP="00E75FB8">
            <w:pPr>
              <w:tabs>
                <w:tab w:val="left" w:pos="1774"/>
              </w:tabs>
              <w:spacing w:after="50"/>
              <w:ind w:firstLineChars="200" w:firstLine="420"/>
              <w:jc w:val="left"/>
              <w:rPr>
                <w:rFonts w:ascii="宋体" w:hAnsi="宋体" w:cs="宋体"/>
              </w:rPr>
            </w:pPr>
            <w:r w:rsidRPr="00E75FB8">
              <w:rPr>
                <w:rFonts w:ascii="宋体" w:hAnsi="宋体" w:cs="宋体" w:hint="eastAsia"/>
              </w:rPr>
              <w:t>针对涌现语言研究所存在的不足，本课题将进行以下</w:t>
            </w:r>
            <w:r w:rsidR="0089006D">
              <w:rPr>
                <w:rFonts w:ascii="宋体" w:hAnsi="宋体" w:cs="宋体" w:hint="eastAsia"/>
              </w:rPr>
              <w:t>两</w:t>
            </w:r>
            <w:r w:rsidRPr="00E75FB8">
              <w:rPr>
                <w:rFonts w:ascii="宋体" w:hAnsi="宋体" w:cs="宋体" w:hint="eastAsia"/>
              </w:rPr>
              <w:t>个部分的研究。</w:t>
            </w:r>
          </w:p>
          <w:p w14:paraId="0FB650F1" w14:textId="47860651" w:rsidR="00E75FB8" w:rsidRPr="00E75FB8" w:rsidRDefault="00E75FB8" w:rsidP="00E75FB8">
            <w:pPr>
              <w:tabs>
                <w:tab w:val="left" w:pos="1774"/>
              </w:tabs>
              <w:spacing w:after="50"/>
              <w:ind w:firstLineChars="200" w:firstLine="420"/>
              <w:jc w:val="left"/>
              <w:rPr>
                <w:rFonts w:ascii="宋体" w:hAnsi="宋体" w:cs="宋体"/>
              </w:rPr>
            </w:pPr>
            <w:r w:rsidRPr="00E75FB8">
              <w:rPr>
                <w:rFonts w:ascii="宋体" w:hAnsi="宋体" w:cs="宋体" w:hint="eastAsia"/>
              </w:rPr>
              <w:t>2.1</w:t>
            </w:r>
            <w:del w:id="43" w:author="Yuan" w:date="2024-12-12T12:09:00Z">
              <w:r w:rsidRPr="00E75FB8" w:rsidDel="00593D13">
                <w:rPr>
                  <w:rFonts w:ascii="宋体" w:hAnsi="宋体" w:cs="宋体" w:hint="eastAsia"/>
                </w:rPr>
                <w:delText xml:space="preserve"> 设计并提出</w:delText>
              </w:r>
            </w:del>
            <w:r w:rsidRPr="00E75FB8">
              <w:rPr>
                <w:rFonts w:ascii="宋体" w:hAnsi="宋体" w:cs="宋体" w:hint="eastAsia"/>
              </w:rPr>
              <w:t>多</w:t>
            </w:r>
            <w:ins w:id="44" w:author="Yuan" w:date="2024-12-12T12:09:00Z">
              <w:r w:rsidR="00593D13">
                <w:rPr>
                  <w:rFonts w:ascii="宋体" w:hAnsi="宋体" w:cs="宋体" w:hint="eastAsia"/>
                </w:rPr>
                <w:t>任务智能体交互模拟</w:t>
              </w:r>
            </w:ins>
            <w:del w:id="45" w:author="Yuan" w:date="2024-12-12T12:05:00Z">
              <w:r w:rsidRPr="00E75FB8" w:rsidDel="00B35ACB">
                <w:rPr>
                  <w:rFonts w:ascii="宋体" w:hAnsi="宋体" w:cs="宋体" w:hint="eastAsia"/>
                </w:rPr>
                <w:delText>个涌现</w:delText>
              </w:r>
            </w:del>
            <w:del w:id="46" w:author="Yuan" w:date="2024-12-12T12:09:00Z">
              <w:r w:rsidR="00593D13" w:rsidRPr="00E75FB8" w:rsidDel="00593D13">
                <w:rPr>
                  <w:rFonts w:ascii="宋体" w:hAnsi="宋体" w:cs="宋体" w:hint="eastAsia"/>
                </w:rPr>
                <w:delText>语言</w:delText>
              </w:r>
            </w:del>
            <w:ins w:id="47" w:author="Yuan" w:date="2024-12-12T12:09:00Z">
              <w:r w:rsidR="00593D13">
                <w:rPr>
                  <w:rFonts w:ascii="宋体" w:hAnsi="宋体" w:cs="宋体" w:hint="eastAsia"/>
                </w:rPr>
                <w:t>场景设计与实现</w:t>
              </w:r>
            </w:ins>
            <w:del w:id="48" w:author="Yuan" w:date="2024-12-12T12:03:00Z">
              <w:r w:rsidRPr="00E75FB8" w:rsidDel="00FB7FC3">
                <w:rPr>
                  <w:rFonts w:ascii="宋体" w:hAnsi="宋体" w:cs="宋体" w:hint="eastAsia"/>
                </w:rPr>
                <w:delText>任务</w:delText>
              </w:r>
            </w:del>
          </w:p>
          <w:p w14:paraId="604BEDC3" w14:textId="2BE7D36C" w:rsidR="00E75FB8" w:rsidRPr="00E75FB8" w:rsidRDefault="00583F6B" w:rsidP="00E75FB8">
            <w:pPr>
              <w:tabs>
                <w:tab w:val="left" w:pos="1774"/>
              </w:tabs>
              <w:spacing w:after="50"/>
              <w:ind w:firstLineChars="200" w:firstLine="420"/>
              <w:jc w:val="left"/>
              <w:rPr>
                <w:rFonts w:ascii="宋体" w:hAnsi="宋体" w:cs="宋体"/>
              </w:rPr>
            </w:pPr>
            <w:ins w:id="49" w:author="Yuan" w:date="2024-12-12T12:06:00Z">
              <w:r>
                <w:rPr>
                  <w:rFonts w:ascii="宋体" w:hAnsi="宋体" w:cs="宋体" w:hint="eastAsia"/>
                </w:rPr>
                <w:t>围绕。。。问题，提出基于。。。的方法。具体说来，首先。。。。，。。。。最后。。。。。。</w:t>
              </w:r>
            </w:ins>
            <w:r w:rsidR="00E75FB8" w:rsidRPr="00E75FB8">
              <w:rPr>
                <w:rFonts w:ascii="宋体" w:hAnsi="宋体" w:cs="宋体" w:hint="eastAsia"/>
              </w:rPr>
              <w:t>将涌现语言研究扩展到多任务背景下，使智能体能够学习多个任务，生成的涌现语言可以在多个任务中都适用。这需要设计并构建具有复杂性和多样性的任务集合，涵盖不同的场景和目标。通过在多任务环境中训练智能体，使其能够在不同任务之间进行灵活的切换和迁移，从而提高涌现语言的实际应用效果。通过将强化学习与涌现语言相结合，可以使智能体在与环境交互中不断优化涌现语言的生成和理解能力。可以通过引入奖励机制和优化算法，使智能体能够根据任务目标和交互反馈不断改进涌现语言，提高其适应性和性能。</w:t>
            </w:r>
          </w:p>
          <w:p w14:paraId="5BED453A" w14:textId="6F159BBF" w:rsidR="00E75FB8" w:rsidRPr="00E75FB8" w:rsidRDefault="00E75FB8" w:rsidP="00E75FB8">
            <w:pPr>
              <w:tabs>
                <w:tab w:val="left" w:pos="1774"/>
              </w:tabs>
              <w:spacing w:after="50"/>
              <w:ind w:firstLineChars="200" w:firstLine="420"/>
              <w:jc w:val="left"/>
              <w:rPr>
                <w:rFonts w:ascii="宋体" w:hAnsi="宋体" w:cs="宋体"/>
              </w:rPr>
            </w:pPr>
            <w:r w:rsidRPr="00E75FB8">
              <w:rPr>
                <w:rFonts w:ascii="宋体" w:hAnsi="宋体" w:cs="宋体" w:hint="eastAsia"/>
              </w:rPr>
              <w:t>2.2</w:t>
            </w:r>
            <w:del w:id="50" w:author="Yuan" w:date="2024-12-12T12:09:00Z">
              <w:r w:rsidRPr="00E75FB8" w:rsidDel="00593D13">
                <w:rPr>
                  <w:rFonts w:ascii="宋体" w:hAnsi="宋体" w:cs="宋体" w:hint="eastAsia"/>
                </w:rPr>
                <w:delText xml:space="preserve"> 设计并实现</w:delText>
              </w:r>
            </w:del>
            <w:r w:rsidRPr="00E75FB8">
              <w:rPr>
                <w:rFonts w:ascii="宋体" w:hAnsi="宋体" w:cs="宋体" w:hint="eastAsia"/>
              </w:rPr>
              <w:t>面向多任务的基于涌现语言的多智能体交互模型和算法</w:t>
            </w:r>
          </w:p>
          <w:p w14:paraId="26DCECF7" w14:textId="77777777" w:rsidR="008F16F0" w:rsidRDefault="00583F6B" w:rsidP="0089006D">
            <w:pPr>
              <w:tabs>
                <w:tab w:val="left" w:pos="1774"/>
              </w:tabs>
              <w:spacing w:after="50"/>
              <w:ind w:firstLineChars="200" w:firstLine="420"/>
              <w:jc w:val="left"/>
              <w:rPr>
                <w:ins w:id="51" w:author="Yuan" w:date="2024-12-12T12:15:00Z"/>
                <w:rFonts w:ascii="宋体" w:hAnsi="宋体" w:cs="宋体"/>
              </w:rPr>
            </w:pPr>
            <w:ins w:id="52" w:author="Yuan" w:date="2024-12-12T12:06:00Z">
              <w:r>
                <w:rPr>
                  <w:rFonts w:ascii="宋体" w:hAnsi="宋体" w:cs="宋体" w:hint="eastAsia"/>
                </w:rPr>
                <w:t>围绕。。。问题，提出基于。。。的方法。具体说来，首先。。。。，。。。。最后。。。。。。</w:t>
              </w:r>
            </w:ins>
            <w:r w:rsidR="00E75FB8" w:rsidRPr="00E75FB8">
              <w:rPr>
                <w:rFonts w:ascii="宋体" w:hAnsi="宋体" w:cs="宋体" w:hint="eastAsia"/>
              </w:rPr>
              <w:t>在多任务涌现语言研究中，关键问题是智能体如何在不同任务之间进行灵活的切换和迁移。可以采用多任务学习的方法，通过共享模型参数并同时训练多个任务，使得智能体能够学习到通用的语言表示和交互策略。</w:t>
            </w:r>
            <w:r w:rsidR="0089006D">
              <w:rPr>
                <w:rFonts w:ascii="宋体" w:hAnsi="宋体" w:cs="宋体" w:hint="eastAsia"/>
              </w:rPr>
              <w:t>同时</w:t>
            </w:r>
            <w:r w:rsidR="00E75FB8" w:rsidRPr="00E75FB8">
              <w:rPr>
                <w:rFonts w:ascii="宋体" w:hAnsi="宋体" w:cs="宋体" w:hint="eastAsia"/>
              </w:rPr>
              <w:t>每个智能体由三个模块组成：图像处理模块，生成模块，理解模块。图像处理模块负责将输入的图像数据进行处理，并将其转化为向量表示。它可以使用图像处理技术，如卷积神经网络 (</w:t>
            </w:r>
            <w:r w:rsidR="00E75FB8" w:rsidRPr="0064215B">
              <w:t>Convolutional Neural Network, CNN</w:t>
            </w:r>
            <w:r w:rsidR="00E75FB8" w:rsidRPr="00E75FB8">
              <w:rPr>
                <w:rFonts w:ascii="宋体" w:hAnsi="宋体" w:cs="宋体" w:hint="eastAsia"/>
              </w:rPr>
              <w:t>)，来提取图像的特征。</w:t>
            </w:r>
            <w:r w:rsidR="00E75FB8" w:rsidRPr="00583F6B">
              <w:rPr>
                <w:strike/>
                <w:rPrChange w:id="53" w:author="Yuan" w:date="2024-12-12T12:05:00Z">
                  <w:rPr/>
                </w:rPrChange>
              </w:rPr>
              <w:t>CNN</w:t>
            </w:r>
            <w:r w:rsidR="00E75FB8" w:rsidRPr="00583F6B">
              <w:rPr>
                <w:rFonts w:ascii="宋体" w:hAnsi="宋体" w:cs="宋体" w:hint="eastAsia"/>
                <w:strike/>
                <w:rPrChange w:id="54" w:author="Yuan" w:date="2024-12-12T12:05:00Z">
                  <w:rPr>
                    <w:rFonts w:ascii="宋体" w:hAnsi="宋体" w:cs="宋体" w:hint="eastAsia"/>
                  </w:rPr>
                </w:rPrChange>
              </w:rPr>
              <w:t>通过一系列的卷积、池化和全连接层操作，能够有效地捕捉图像中的局部和全局特征，并将其转化为固定长度的向量表示。这个向量表示将被传递给生成模块进行进一步的处理。</w:t>
            </w:r>
            <w:r w:rsidR="00E75FB8" w:rsidRPr="00E75FB8">
              <w:rPr>
                <w:rFonts w:ascii="宋体" w:hAnsi="宋体" w:cs="宋体" w:hint="eastAsia"/>
              </w:rPr>
              <w:t>生成模块采用循环神经网络 (</w:t>
            </w:r>
            <w:r w:rsidR="00E75FB8" w:rsidRPr="0064215B">
              <w:t>Recurrent Neural Network, RNN</w:t>
            </w:r>
            <w:r w:rsidR="00E75FB8" w:rsidRPr="00E75FB8">
              <w:rPr>
                <w:rFonts w:ascii="宋体" w:hAnsi="宋体" w:cs="宋体" w:hint="eastAsia"/>
              </w:rPr>
              <w:t>) 的结构，将图像处理模块输出的向量表示作为输入，并生成对应的符号序列。RNN是一类能够处理序列数据的神经网络，它通过自循环的方式在每个时间步骤上接收输入，并在隐藏状态中保留过去的信息。在这种情况下，生成模块使用</w:t>
            </w:r>
            <w:r w:rsidR="00E75FB8" w:rsidRPr="004F22F5">
              <w:t>RNN</w:t>
            </w:r>
            <w:r w:rsidR="00E75FB8" w:rsidRPr="00E75FB8">
              <w:rPr>
                <w:rFonts w:ascii="宋体" w:hAnsi="宋体" w:cs="宋体" w:hint="eastAsia"/>
              </w:rPr>
              <w:t>来将图像的向量表示转化为符号序列，也就是涌现语言。通过学习从图像到符号序列的映射关系，生成模块能够根据输入图像生成与之相关的涌现语言。理解模块接收生成模块输出的符号序列作为输入，并将其转化为向量表示。这个向量表示可以用于进一步的操作。这种结构能够使智能体在多任务场景下灵活地应用涌现语言，例如图像描述、问题回答、任务规划等。每个模块的具体实现可以根据具体任务和需求进行调整和扩展，以提高智能体的性能和适应性。</w:t>
            </w:r>
          </w:p>
          <w:p w14:paraId="047B8126" w14:textId="55506928" w:rsidR="008F16F0" w:rsidRPr="00E75FB8" w:rsidRDefault="008F16F0" w:rsidP="008F16F0">
            <w:pPr>
              <w:tabs>
                <w:tab w:val="left" w:pos="1774"/>
              </w:tabs>
              <w:spacing w:after="50"/>
              <w:ind w:firstLineChars="200" w:firstLine="420"/>
              <w:jc w:val="left"/>
              <w:rPr>
                <w:ins w:id="55" w:author="Yuan" w:date="2024-12-12T12:15:00Z"/>
                <w:rFonts w:ascii="宋体" w:hAnsi="宋体" w:cs="宋体"/>
              </w:rPr>
            </w:pPr>
            <w:ins w:id="56" w:author="Yuan" w:date="2024-12-12T12:15:00Z">
              <w:r w:rsidRPr="00E75FB8">
                <w:rPr>
                  <w:rFonts w:ascii="宋体" w:hAnsi="宋体" w:cs="宋体" w:hint="eastAsia"/>
                </w:rPr>
                <w:t>2.</w:t>
              </w:r>
              <w:r>
                <w:rPr>
                  <w:rFonts w:ascii="宋体" w:hAnsi="宋体" w:cs="宋体"/>
                </w:rPr>
                <w:t>3</w:t>
              </w:r>
              <w:r w:rsidRPr="00E75FB8">
                <w:rPr>
                  <w:rFonts w:ascii="宋体" w:hAnsi="宋体" w:cs="宋体" w:hint="eastAsia"/>
                </w:rPr>
                <w:t>多任务</w:t>
              </w:r>
              <w:r>
                <w:rPr>
                  <w:rFonts w:ascii="宋体" w:hAnsi="宋体" w:cs="宋体" w:hint="eastAsia"/>
                </w:rPr>
                <w:t>下的多智能体</w:t>
              </w:r>
              <w:r w:rsidRPr="00E75FB8">
                <w:rPr>
                  <w:rFonts w:ascii="宋体" w:hAnsi="宋体" w:cs="宋体" w:hint="eastAsia"/>
                </w:rPr>
                <w:t>涌现语言</w:t>
              </w:r>
              <w:r>
                <w:rPr>
                  <w:rFonts w:ascii="宋体" w:hAnsi="宋体" w:cs="宋体" w:hint="eastAsia"/>
                </w:rPr>
                <w:t>分析</w:t>
              </w:r>
            </w:ins>
          </w:p>
          <w:p w14:paraId="51C49133" w14:textId="77777777" w:rsidR="008F16F0" w:rsidRDefault="008F16F0" w:rsidP="0089006D">
            <w:pPr>
              <w:tabs>
                <w:tab w:val="left" w:pos="1774"/>
              </w:tabs>
              <w:spacing w:after="50"/>
              <w:ind w:firstLineChars="200" w:firstLine="420"/>
              <w:jc w:val="left"/>
              <w:rPr>
                <w:ins w:id="57" w:author="Yuan" w:date="2024-12-12T12:15:00Z"/>
                <w:rFonts w:ascii="宋体" w:hAnsi="宋体" w:cs="宋体"/>
              </w:rPr>
            </w:pPr>
            <w:ins w:id="58" w:author="Yuan" w:date="2024-12-12T12:15:00Z">
              <w:r>
                <w:rPr>
                  <w:rFonts w:ascii="宋体" w:hAnsi="宋体" w:cs="宋体" w:hint="eastAsia"/>
                </w:rPr>
                <w:t>。。。。</w:t>
              </w:r>
            </w:ins>
          </w:p>
          <w:p w14:paraId="6D4C95DF" w14:textId="77777777" w:rsidR="008F16F0" w:rsidRDefault="008F16F0" w:rsidP="0089006D">
            <w:pPr>
              <w:tabs>
                <w:tab w:val="left" w:pos="1774"/>
              </w:tabs>
              <w:spacing w:after="50"/>
              <w:ind w:firstLineChars="200" w:firstLine="420"/>
              <w:jc w:val="left"/>
              <w:rPr>
                <w:ins w:id="59" w:author="Yuan" w:date="2024-12-12T12:15:00Z"/>
                <w:rFonts w:ascii="宋体" w:hAnsi="宋体" w:cs="宋体"/>
              </w:rPr>
            </w:pPr>
            <w:ins w:id="60" w:author="Yuan" w:date="2024-12-12T12:15:00Z">
              <w:r>
                <w:rPr>
                  <w:rFonts w:ascii="宋体" w:hAnsi="宋体" w:cs="宋体" w:hint="eastAsia"/>
                </w:rPr>
                <w:t>。。。</w:t>
              </w:r>
            </w:ins>
          </w:p>
          <w:p w14:paraId="7B8C8516" w14:textId="7401349E" w:rsidR="00982AE8" w:rsidRDefault="00982AE8" w:rsidP="0089006D">
            <w:pPr>
              <w:tabs>
                <w:tab w:val="left" w:pos="1774"/>
              </w:tabs>
              <w:spacing w:after="50"/>
              <w:ind w:firstLineChars="200" w:firstLine="420"/>
              <w:jc w:val="left"/>
              <w:rPr>
                <w:ins w:id="61" w:author="Yuan" w:date="2024-12-12T12:03:00Z"/>
                <w:rFonts w:ascii="宋体" w:hAnsi="宋体" w:cs="宋体"/>
              </w:rPr>
            </w:pPr>
            <w:r w:rsidRPr="00982AE8">
              <w:rPr>
                <w:rFonts w:ascii="宋体" w:hAnsi="宋体" w:cs="宋体"/>
              </w:rPr>
              <w:cr/>
            </w:r>
          </w:p>
          <w:p w14:paraId="07CA1638" w14:textId="0FD7F758" w:rsidR="00FE6D33" w:rsidRDefault="00FE6D33" w:rsidP="0089006D">
            <w:pPr>
              <w:tabs>
                <w:tab w:val="left" w:pos="1774"/>
              </w:tabs>
              <w:spacing w:after="50"/>
              <w:ind w:firstLineChars="200" w:firstLine="420"/>
              <w:jc w:val="left"/>
              <w:rPr>
                <w:ins w:id="62" w:author="Yuan" w:date="2024-12-12T12:03:00Z"/>
                <w:rFonts w:ascii="宋体" w:hAnsi="宋体" w:cs="宋体"/>
              </w:rPr>
            </w:pPr>
            <w:ins w:id="63" w:author="Yuan" w:date="2024-12-12T12:03:00Z">
              <w:r>
                <w:rPr>
                  <w:rFonts w:ascii="宋体" w:hAnsi="宋体" w:cs="宋体" w:hint="eastAsia"/>
                </w:rPr>
                <w:t>通过上述研究，达成以下研究目标。</w:t>
              </w:r>
            </w:ins>
          </w:p>
          <w:p w14:paraId="79148234" w14:textId="546EDE4E" w:rsidR="00FE6D33" w:rsidRPr="00E75FB8" w:rsidRDefault="00FE6D33" w:rsidP="00FE6D33">
            <w:pPr>
              <w:tabs>
                <w:tab w:val="left" w:pos="1774"/>
              </w:tabs>
              <w:spacing w:after="50"/>
              <w:ind w:firstLineChars="200" w:firstLine="420"/>
              <w:jc w:val="left"/>
              <w:rPr>
                <w:ins w:id="64" w:author="Yuan" w:date="2024-12-12T12:03:00Z"/>
                <w:rFonts w:ascii="宋体" w:hAnsi="宋体" w:cs="宋体"/>
              </w:rPr>
            </w:pPr>
            <w:ins w:id="65" w:author="Yuan" w:date="2024-12-12T12:03:00Z">
              <w:r>
                <w:rPr>
                  <w:rFonts w:ascii="宋体" w:hAnsi="宋体" w:cs="宋体" w:hint="eastAsia"/>
                </w:rPr>
                <w:t>（1）</w:t>
              </w:r>
              <w:r w:rsidRPr="00E75FB8">
                <w:rPr>
                  <w:rFonts w:ascii="宋体" w:hAnsi="宋体" w:cs="宋体" w:hint="eastAsia"/>
                </w:rPr>
                <w:t>涌现语言研究的核心目标是通过智能体与环境的交互，使其自主学习并发展出一种能够用于交流与理解的语言。目前，关于涌现语言的研究主要集中在单任务场景，例如视觉导航任务。然而，单任务涌现语言的研究局限性显著，这类任务仅追求智能体在单一任务上的性能优化，忽略了真实多任务系统的复杂性和智能体对任务切换及迁移的需求。因此，为了更好地模拟真实环境并提升系统的实用性，有必要将涌现语言研究从单任务扩展至多任务背景。</w:t>
              </w:r>
            </w:ins>
          </w:p>
          <w:p w14:paraId="22D3F61C" w14:textId="29825DE1" w:rsidR="00FE6D33" w:rsidRPr="00E75FB8" w:rsidRDefault="00FE6D33" w:rsidP="00FE6D33">
            <w:pPr>
              <w:tabs>
                <w:tab w:val="left" w:pos="1774"/>
              </w:tabs>
              <w:spacing w:after="50"/>
              <w:ind w:firstLineChars="200" w:firstLine="420"/>
              <w:jc w:val="left"/>
              <w:rPr>
                <w:ins w:id="66" w:author="Yuan" w:date="2024-12-12T12:03:00Z"/>
                <w:rFonts w:ascii="宋体" w:hAnsi="宋体" w:cs="宋体"/>
              </w:rPr>
            </w:pPr>
            <w:ins w:id="67" w:author="Yuan" w:date="2024-12-12T12:03:00Z">
              <w:r>
                <w:rPr>
                  <w:rFonts w:ascii="宋体" w:hAnsi="宋体" w:cs="宋体" w:hint="eastAsia"/>
                </w:rPr>
                <w:t>（2）</w:t>
              </w:r>
              <w:r w:rsidRPr="00E75FB8">
                <w:rPr>
                  <w:rFonts w:ascii="宋体" w:hAnsi="宋体" w:cs="宋体" w:hint="eastAsia"/>
                </w:rPr>
                <w:t>多任务涌现语言的研究不仅能够使智能体具备处理多个任务的能力，还可以促进智能体在不同任务之间实现知识迁移与共享。通过在多个任务上的联合训练，智能体可以学习如何应对未见过的动作和环境组合，并具备更强的语言理解与生成能力。这类研究不仅能够提升智能体在特定任务上的表现，还能增强其对新任务的适应能力，展示出更强的泛化性。</w:t>
              </w:r>
            </w:ins>
          </w:p>
          <w:p w14:paraId="38955555" w14:textId="77777777" w:rsidR="00FE6D33" w:rsidRPr="00E75FB8" w:rsidRDefault="00FE6D33" w:rsidP="00FE6D33">
            <w:pPr>
              <w:tabs>
                <w:tab w:val="left" w:pos="1774"/>
              </w:tabs>
              <w:spacing w:after="50"/>
              <w:ind w:firstLineChars="200" w:firstLine="420"/>
              <w:jc w:val="left"/>
              <w:rPr>
                <w:ins w:id="68" w:author="Yuan" w:date="2024-12-12T12:03:00Z"/>
                <w:rFonts w:ascii="宋体" w:hAnsi="宋体" w:cs="宋体"/>
              </w:rPr>
            </w:pPr>
            <w:ins w:id="69" w:author="Yuan" w:date="2024-12-12T12:03:00Z">
              <w:r w:rsidRPr="00E75FB8">
                <w:rPr>
                  <w:rFonts w:ascii="宋体" w:hAnsi="宋体" w:cs="宋体" w:hint="eastAsia"/>
                </w:rPr>
                <w:t>此外，涌现语言作为智能体与环境交互的产物，具有一定的内在结构和规则。研究涌现语言的语义一致性、组合能力等特性有助于揭示其语言规则和发展机制。例如，语义一致性能够帮助分析语言表达在不同任务中的稳定性，组合能力则反映了涌现语言在未见场景下生成新概念的潜力。通过对涌现语言的结构、语法与语义特征的深入研究，不仅可以更好地解释智能体的决策与行为，还能够为语言的演化机制提供新的见解。</w:t>
              </w:r>
            </w:ins>
          </w:p>
          <w:p w14:paraId="6B38B213" w14:textId="13BAA5B0" w:rsidR="00FE6D33" w:rsidRDefault="00FE6D33" w:rsidP="00FE6D33">
            <w:pPr>
              <w:tabs>
                <w:tab w:val="left" w:pos="1774"/>
              </w:tabs>
              <w:spacing w:after="50"/>
              <w:ind w:firstLineChars="200" w:firstLine="420"/>
              <w:jc w:val="left"/>
              <w:rPr>
                <w:ins w:id="70" w:author="Yuan" w:date="2024-12-12T12:03:00Z"/>
                <w:rFonts w:ascii="宋体" w:hAnsi="宋体" w:cs="宋体"/>
              </w:rPr>
            </w:pPr>
            <w:ins w:id="71" w:author="Yuan" w:date="2024-12-12T12:03:00Z">
              <w:r w:rsidRPr="00E75FB8">
                <w:rPr>
                  <w:rFonts w:ascii="宋体" w:hAnsi="宋体" w:cs="宋体" w:hint="eastAsia"/>
                </w:rPr>
                <w:t>同时，为了提升涌现语言的实际应用价值，还需要探索如何实现涌现语言与人类语言的对齐。这一研究方向不仅能够促进涌现语言与自然语言之间的相互理解与衔接，为自然语言的产生与发展提供理论参考，还为实现更加智能化和人性化的人机交互奠定了基础。</w:t>
              </w:r>
            </w:ins>
          </w:p>
          <w:p w14:paraId="7A730D1A" w14:textId="77777777" w:rsidR="00A57CD7" w:rsidRDefault="00A57CD7" w:rsidP="00FE6D33">
            <w:pPr>
              <w:tabs>
                <w:tab w:val="left" w:pos="1774"/>
              </w:tabs>
              <w:spacing w:after="50"/>
              <w:ind w:firstLineChars="200" w:firstLine="420"/>
              <w:jc w:val="left"/>
              <w:rPr>
                <w:rFonts w:ascii="宋体" w:hAnsi="宋体" w:cs="宋体" w:hint="eastAsia"/>
              </w:rPr>
            </w:pPr>
          </w:p>
          <w:p w14:paraId="31F8E250" w14:textId="2B459091" w:rsidR="006F4CFB" w:rsidRPr="004F22F5" w:rsidRDefault="002637B5" w:rsidP="004F22F5">
            <w:pPr>
              <w:spacing w:after="50"/>
              <w:ind w:firstLineChars="200" w:firstLine="422"/>
              <w:jc w:val="left"/>
              <w:rPr>
                <w:rFonts w:ascii="宋体" w:hAnsi="宋体" w:cs="宋体"/>
                <w:b/>
              </w:rPr>
            </w:pPr>
            <w:r w:rsidRPr="002637B5">
              <w:rPr>
                <w:rFonts w:ascii="宋体" w:hAnsi="宋体" w:cs="宋体" w:hint="eastAsia"/>
                <w:b/>
              </w:rPr>
              <w:t>三、关键技术</w:t>
            </w:r>
          </w:p>
          <w:p w14:paraId="0C0D9597" w14:textId="5AEE04B6" w:rsidR="002637B5" w:rsidRDefault="002637B5" w:rsidP="003337D9">
            <w:pPr>
              <w:spacing w:after="50"/>
              <w:ind w:firstLineChars="200" w:firstLine="422"/>
              <w:jc w:val="left"/>
              <w:rPr>
                <w:ins w:id="72" w:author="Yuan" w:date="2024-12-12T12:10:00Z"/>
                <w:rFonts w:ascii="宋体" w:hAnsi="宋体" w:cs="宋体"/>
                <w:b/>
              </w:rPr>
            </w:pPr>
            <w:r w:rsidRPr="002637B5">
              <w:rPr>
                <w:rFonts w:ascii="宋体" w:hAnsi="宋体" w:cs="宋体"/>
                <w:b/>
              </w:rPr>
              <w:t>3.1</w:t>
            </w:r>
            <w:del w:id="73" w:author="Yuan" w:date="2024-12-12T12:10:00Z">
              <w:r w:rsidR="002D5E6E" w:rsidDel="00593D13">
                <w:rPr>
                  <w:rFonts w:ascii="宋体" w:hAnsi="宋体" w:cs="宋体"/>
                  <w:b/>
                </w:rPr>
                <w:delText xml:space="preserve"> </w:delText>
              </w:r>
            </w:del>
            <w:ins w:id="74" w:author="Yuan" w:date="2024-12-12T12:10:00Z">
              <w:r w:rsidR="00593D13">
                <w:rPr>
                  <w:rFonts w:ascii="宋体" w:hAnsi="宋体" w:cs="宋体" w:hint="eastAsia"/>
                  <w:b/>
                </w:rPr>
                <w:t>多任务</w:t>
              </w:r>
            </w:ins>
            <w:del w:id="75" w:author="Yuan" w:date="2024-12-12T12:10:00Z">
              <w:r w:rsidR="002D5E6E" w:rsidDel="00593D13">
                <w:rPr>
                  <w:rFonts w:ascii="宋体" w:hAnsi="宋体" w:cs="宋体" w:hint="eastAsia"/>
                  <w:b/>
                </w:rPr>
                <w:delText>设计</w:delText>
              </w:r>
            </w:del>
            <w:del w:id="76" w:author="Yuan" w:date="2024-12-12T12:08:00Z">
              <w:r w:rsidR="002D5E6E" w:rsidDel="00757BA9">
                <w:rPr>
                  <w:rFonts w:ascii="宋体" w:hAnsi="宋体" w:cs="宋体" w:hint="eastAsia"/>
                  <w:b/>
                </w:rPr>
                <w:delText>更合理的</w:delText>
              </w:r>
            </w:del>
            <w:del w:id="77" w:author="Yuan" w:date="2024-12-12T12:10:00Z">
              <w:r w:rsidR="002D5E6E" w:rsidDel="00593D13">
                <w:rPr>
                  <w:rFonts w:ascii="宋体" w:hAnsi="宋体" w:cs="宋体" w:hint="eastAsia"/>
                  <w:b/>
                </w:rPr>
                <w:delText>多</w:delText>
              </w:r>
            </w:del>
            <w:del w:id="78" w:author="Yuan" w:date="2024-12-12T12:08:00Z">
              <w:r w:rsidR="002D5E6E" w:rsidDel="00593D13">
                <w:rPr>
                  <w:rFonts w:ascii="宋体" w:hAnsi="宋体" w:cs="宋体" w:hint="eastAsia"/>
                  <w:b/>
                </w:rPr>
                <w:delText>种</w:delText>
              </w:r>
            </w:del>
            <w:del w:id="79" w:author="Yuan" w:date="2024-12-12T12:10:00Z">
              <w:r w:rsidR="002D5E6E" w:rsidDel="00593D13">
                <w:rPr>
                  <w:rFonts w:ascii="宋体" w:hAnsi="宋体" w:cs="宋体" w:hint="eastAsia"/>
                  <w:b/>
                </w:rPr>
                <w:delText>任务</w:delText>
              </w:r>
            </w:del>
            <w:ins w:id="80" w:author="Yuan" w:date="2024-12-12T12:08:00Z">
              <w:r w:rsidR="00593D13">
                <w:rPr>
                  <w:rFonts w:ascii="宋体" w:hAnsi="宋体" w:cs="宋体" w:hint="eastAsia"/>
                  <w:b/>
                </w:rPr>
                <w:t>智能体交互</w:t>
              </w:r>
            </w:ins>
            <w:ins w:id="81" w:author="Yuan" w:date="2024-12-12T12:10:00Z">
              <w:r w:rsidR="00593D13">
                <w:rPr>
                  <w:rFonts w:ascii="宋体" w:hAnsi="宋体" w:cs="宋体" w:hint="eastAsia"/>
                  <w:b/>
                </w:rPr>
                <w:t>场景模拟</w:t>
              </w:r>
            </w:ins>
          </w:p>
          <w:p w14:paraId="78379BD2" w14:textId="61A5540E" w:rsidR="00593D13" w:rsidRDefault="00357474" w:rsidP="003337D9">
            <w:pPr>
              <w:spacing w:after="50"/>
              <w:ind w:firstLineChars="200" w:firstLine="422"/>
              <w:jc w:val="left"/>
              <w:rPr>
                <w:ins w:id="82" w:author="Yuan" w:date="2024-12-12T12:10:00Z"/>
                <w:rFonts w:ascii="宋体" w:hAnsi="宋体" w:cs="宋体"/>
                <w:b/>
              </w:rPr>
            </w:pPr>
            <w:ins w:id="83" w:author="Yuan" w:date="2024-12-12T12:10:00Z">
              <w:r>
                <w:rPr>
                  <w:rFonts w:ascii="宋体" w:hAnsi="宋体" w:cs="宋体" w:hint="eastAsia"/>
                  <w:b/>
                </w:rPr>
                <w:t>。。。。</w:t>
              </w:r>
            </w:ins>
          </w:p>
          <w:p w14:paraId="1E969400" w14:textId="77777777" w:rsidR="00357474" w:rsidRPr="002637B5" w:rsidRDefault="00357474" w:rsidP="003337D9">
            <w:pPr>
              <w:spacing w:after="50"/>
              <w:ind w:firstLineChars="200" w:firstLine="422"/>
              <w:jc w:val="left"/>
              <w:rPr>
                <w:rFonts w:ascii="宋体" w:hAnsi="宋体" w:cs="宋体" w:hint="eastAsia"/>
                <w:b/>
              </w:rPr>
            </w:pPr>
          </w:p>
          <w:p w14:paraId="557EF6E3" w14:textId="62C3369D" w:rsidR="00D656B5" w:rsidRPr="00D656B5" w:rsidRDefault="00D656B5" w:rsidP="00D656B5">
            <w:pPr>
              <w:widowControl/>
              <w:spacing w:afterLines="50" w:after="156"/>
              <w:ind w:firstLineChars="200" w:firstLine="420"/>
              <w:rPr>
                <w:color w:val="000000" w:themeColor="text1"/>
                <w:kern w:val="0"/>
                <w:szCs w:val="21"/>
              </w:rPr>
            </w:pPr>
            <w:r w:rsidRPr="00D656B5">
              <w:rPr>
                <w:rFonts w:hint="eastAsia"/>
                <w:color w:val="000000" w:themeColor="text1"/>
                <w:kern w:val="0"/>
                <w:szCs w:val="21"/>
              </w:rPr>
              <w:t>为了有效提升涌现语言在多任务环境中的应用效果，本研究设计了一套多任务场景，包括定位任务、</w:t>
            </w:r>
            <w:r w:rsidR="003066B0">
              <w:rPr>
                <w:rFonts w:hint="eastAsia"/>
                <w:color w:val="000000" w:themeColor="text1"/>
                <w:kern w:val="0"/>
                <w:szCs w:val="21"/>
              </w:rPr>
              <w:t>类型判定</w:t>
            </w:r>
            <w:r w:rsidRPr="00D656B5">
              <w:rPr>
                <w:rFonts w:hint="eastAsia"/>
                <w:color w:val="000000" w:themeColor="text1"/>
                <w:kern w:val="0"/>
                <w:szCs w:val="21"/>
              </w:rPr>
              <w:t>任务和</w:t>
            </w:r>
            <w:r w:rsidR="003066B0">
              <w:rPr>
                <w:rFonts w:hint="eastAsia"/>
                <w:color w:val="000000" w:themeColor="text1"/>
                <w:kern w:val="0"/>
                <w:szCs w:val="21"/>
              </w:rPr>
              <w:t>颜色判定</w:t>
            </w:r>
            <w:r w:rsidRPr="00D656B5">
              <w:rPr>
                <w:rFonts w:hint="eastAsia"/>
                <w:color w:val="000000" w:themeColor="text1"/>
                <w:kern w:val="0"/>
                <w:szCs w:val="21"/>
              </w:rPr>
              <w:t>任务等，以全面评估涌现语言在不同任务间的迁移能力和适应性。</w:t>
            </w:r>
            <w:r w:rsidRPr="00D656B5">
              <w:rPr>
                <w:rFonts w:hint="eastAsia"/>
                <w:color w:val="000000" w:themeColor="text1"/>
                <w:kern w:val="0"/>
                <w:szCs w:val="21"/>
              </w:rPr>
              <w:t>Mini</w:t>
            </w:r>
            <w:r w:rsidR="004F22F5">
              <w:rPr>
                <w:color w:val="000000" w:themeColor="text1"/>
                <w:kern w:val="0"/>
                <w:szCs w:val="21"/>
              </w:rPr>
              <w:t xml:space="preserve"> </w:t>
            </w:r>
            <w:r w:rsidRPr="00D656B5">
              <w:rPr>
                <w:rFonts w:hint="eastAsia"/>
                <w:color w:val="000000" w:themeColor="text1"/>
                <w:kern w:val="0"/>
                <w:szCs w:val="21"/>
              </w:rPr>
              <w:t>Grid</w:t>
            </w:r>
            <w:r w:rsidRPr="00D656B5">
              <w:rPr>
                <w:rFonts w:hint="eastAsia"/>
                <w:color w:val="000000" w:themeColor="text1"/>
                <w:kern w:val="0"/>
                <w:szCs w:val="21"/>
              </w:rPr>
              <w:t>环境被选作实验平台，其中每个格子由三维向量表示，分别对应物体、颜色和状态。这些格子的组合构成了全局环境，智能体通过与环境中的格子进行交互，获取环境信息并根据任务要求生成响应的语言输出。</w:t>
            </w:r>
          </w:p>
          <w:p w14:paraId="6929C445" w14:textId="64586B60" w:rsidR="00D656B5" w:rsidRPr="00D656B5" w:rsidRDefault="00D656B5" w:rsidP="00D656B5">
            <w:pPr>
              <w:widowControl/>
              <w:spacing w:afterLines="50" w:after="156"/>
              <w:ind w:firstLineChars="200" w:firstLine="420"/>
              <w:rPr>
                <w:color w:val="000000" w:themeColor="text1"/>
                <w:kern w:val="0"/>
                <w:szCs w:val="21"/>
              </w:rPr>
            </w:pPr>
            <w:r w:rsidRPr="00D656B5">
              <w:rPr>
                <w:rFonts w:hint="eastAsia"/>
                <w:color w:val="000000" w:themeColor="text1"/>
                <w:kern w:val="0"/>
                <w:szCs w:val="21"/>
              </w:rPr>
              <w:t>首先，定位任务作为核心任务之一，旨在验证涌现语言在环境理解和信息传递中的有效性。</w:t>
            </w:r>
            <w:r>
              <w:rPr>
                <w:rFonts w:hint="eastAsia"/>
                <w:color w:val="000000" w:themeColor="text1"/>
                <w:kern w:val="0"/>
                <w:szCs w:val="21"/>
              </w:rPr>
              <w:t>如图</w:t>
            </w:r>
            <w:r>
              <w:rPr>
                <w:rFonts w:hint="eastAsia"/>
                <w:color w:val="000000" w:themeColor="text1"/>
                <w:kern w:val="0"/>
                <w:szCs w:val="21"/>
              </w:rPr>
              <w:t>2</w:t>
            </w:r>
            <w:r>
              <w:rPr>
                <w:rFonts w:hint="eastAsia"/>
                <w:color w:val="000000" w:themeColor="text1"/>
                <w:kern w:val="0"/>
                <w:szCs w:val="21"/>
              </w:rPr>
              <w:t>所示，</w:t>
            </w:r>
            <w:r w:rsidRPr="00D656B5">
              <w:rPr>
                <w:rFonts w:hint="eastAsia"/>
                <w:color w:val="000000" w:themeColor="text1"/>
                <w:kern w:val="0"/>
                <w:szCs w:val="21"/>
              </w:rPr>
              <w:t>该任务设定中，智能体</w:t>
            </w:r>
            <w:r w:rsidRPr="00D656B5">
              <w:rPr>
                <w:rFonts w:hint="eastAsia"/>
                <w:color w:val="000000" w:themeColor="text1"/>
                <w:kern w:val="0"/>
                <w:szCs w:val="21"/>
              </w:rPr>
              <w:t>A</w:t>
            </w:r>
            <w:r w:rsidRPr="00D656B5">
              <w:rPr>
                <w:rFonts w:hint="eastAsia"/>
                <w:color w:val="000000" w:themeColor="text1"/>
                <w:kern w:val="0"/>
                <w:szCs w:val="21"/>
              </w:rPr>
              <w:t>只能观察到其所在位置的局部环境信息，并从预定义的词表中选择符号序列，将其传递给智能体</w:t>
            </w:r>
            <w:r w:rsidRPr="00D656B5">
              <w:rPr>
                <w:rFonts w:hint="eastAsia"/>
                <w:color w:val="000000" w:themeColor="text1"/>
                <w:kern w:val="0"/>
                <w:szCs w:val="21"/>
              </w:rPr>
              <w:t>B</w:t>
            </w:r>
            <w:r w:rsidRPr="00D656B5">
              <w:rPr>
                <w:rFonts w:hint="eastAsia"/>
                <w:color w:val="000000" w:themeColor="text1"/>
                <w:kern w:val="0"/>
                <w:szCs w:val="21"/>
              </w:rPr>
              <w:t>。智能体</w:t>
            </w:r>
            <w:r w:rsidRPr="00D656B5">
              <w:rPr>
                <w:rFonts w:hint="eastAsia"/>
                <w:color w:val="000000" w:themeColor="text1"/>
                <w:kern w:val="0"/>
                <w:szCs w:val="21"/>
              </w:rPr>
              <w:t>B</w:t>
            </w:r>
            <w:r w:rsidRPr="00D656B5">
              <w:rPr>
                <w:rFonts w:hint="eastAsia"/>
                <w:color w:val="000000" w:themeColor="text1"/>
                <w:kern w:val="0"/>
                <w:szCs w:val="21"/>
              </w:rPr>
              <w:t>则能够通过全局环境信息，并结合接收到的符号序列，判断智能体</w:t>
            </w:r>
            <w:r w:rsidRPr="00D656B5">
              <w:rPr>
                <w:rFonts w:hint="eastAsia"/>
                <w:color w:val="000000" w:themeColor="text1"/>
                <w:kern w:val="0"/>
                <w:szCs w:val="21"/>
              </w:rPr>
              <w:t>A</w:t>
            </w:r>
            <w:r w:rsidRPr="00D656B5">
              <w:rPr>
                <w:rFonts w:hint="eastAsia"/>
                <w:color w:val="000000" w:themeColor="text1"/>
                <w:kern w:val="0"/>
                <w:szCs w:val="21"/>
              </w:rPr>
              <w:t>所在的房间位置。该任务考察了涌现语言的生成能力与理解能力，以及信息如何在智能体之间传递和共享。</w:t>
            </w:r>
          </w:p>
          <w:p w14:paraId="6F500B3C" w14:textId="5C755DCD" w:rsidR="00D656B5" w:rsidRPr="00D656B5" w:rsidRDefault="00D656B5" w:rsidP="00D656B5">
            <w:pPr>
              <w:widowControl/>
              <w:spacing w:afterLines="50" w:after="156"/>
              <w:ind w:firstLineChars="200" w:firstLine="420"/>
              <w:rPr>
                <w:color w:val="000000" w:themeColor="text1"/>
                <w:kern w:val="0"/>
                <w:szCs w:val="21"/>
              </w:rPr>
            </w:pPr>
            <w:r w:rsidRPr="00D656B5">
              <w:rPr>
                <w:rFonts w:hint="eastAsia"/>
                <w:color w:val="000000" w:themeColor="text1"/>
                <w:kern w:val="0"/>
                <w:szCs w:val="21"/>
              </w:rPr>
              <w:t>其次，</w:t>
            </w:r>
            <w:r w:rsidR="003066B0">
              <w:rPr>
                <w:rFonts w:hint="eastAsia"/>
                <w:color w:val="000000" w:themeColor="text1"/>
                <w:kern w:val="0"/>
                <w:szCs w:val="21"/>
              </w:rPr>
              <w:t>类型判定</w:t>
            </w:r>
            <w:r>
              <w:rPr>
                <w:rFonts w:hint="eastAsia"/>
                <w:color w:val="000000" w:themeColor="text1"/>
                <w:kern w:val="0"/>
                <w:szCs w:val="21"/>
              </w:rPr>
              <w:t>和</w:t>
            </w:r>
            <w:r w:rsidR="003066B0">
              <w:rPr>
                <w:rFonts w:hint="eastAsia"/>
                <w:color w:val="000000" w:themeColor="text1"/>
                <w:kern w:val="0"/>
                <w:szCs w:val="21"/>
              </w:rPr>
              <w:t>颜色判定</w:t>
            </w:r>
            <w:r w:rsidRPr="00D656B5">
              <w:rPr>
                <w:rFonts w:hint="eastAsia"/>
                <w:color w:val="000000" w:themeColor="text1"/>
                <w:kern w:val="0"/>
                <w:szCs w:val="21"/>
              </w:rPr>
              <w:t>任务是本研究中的另</w:t>
            </w:r>
            <w:r>
              <w:rPr>
                <w:rFonts w:hint="eastAsia"/>
                <w:color w:val="000000" w:themeColor="text1"/>
                <w:kern w:val="0"/>
                <w:szCs w:val="21"/>
              </w:rPr>
              <w:t>两</w:t>
            </w:r>
            <w:r w:rsidRPr="00D656B5">
              <w:rPr>
                <w:rFonts w:hint="eastAsia"/>
                <w:color w:val="000000" w:themeColor="text1"/>
                <w:kern w:val="0"/>
                <w:szCs w:val="21"/>
              </w:rPr>
              <w:t>项重要任务，旨在验证涌现语言在</w:t>
            </w:r>
            <w:r>
              <w:rPr>
                <w:rFonts w:hint="eastAsia"/>
                <w:color w:val="000000" w:themeColor="text1"/>
                <w:kern w:val="0"/>
                <w:szCs w:val="21"/>
              </w:rPr>
              <w:t>类型或者</w:t>
            </w:r>
            <w:r w:rsidRPr="00D656B5">
              <w:rPr>
                <w:rFonts w:hint="eastAsia"/>
                <w:color w:val="000000" w:themeColor="text1"/>
                <w:kern w:val="0"/>
                <w:szCs w:val="21"/>
              </w:rPr>
              <w:t>颜色信息传递中的表现。</w:t>
            </w:r>
            <w:r w:rsidR="00582BC1">
              <w:rPr>
                <w:rFonts w:hint="eastAsia"/>
                <w:color w:val="000000" w:themeColor="text1"/>
                <w:kern w:val="0"/>
                <w:szCs w:val="21"/>
              </w:rPr>
              <w:t>如图</w:t>
            </w:r>
            <w:r w:rsidR="00582BC1">
              <w:rPr>
                <w:rFonts w:hint="eastAsia"/>
                <w:color w:val="000000" w:themeColor="text1"/>
                <w:kern w:val="0"/>
                <w:szCs w:val="21"/>
              </w:rPr>
              <w:t>3</w:t>
            </w:r>
            <w:r w:rsidR="00582BC1">
              <w:rPr>
                <w:rFonts w:hint="eastAsia"/>
                <w:color w:val="000000" w:themeColor="text1"/>
                <w:kern w:val="0"/>
                <w:szCs w:val="21"/>
              </w:rPr>
              <w:t>所示，</w:t>
            </w:r>
            <w:r w:rsidRPr="00D656B5">
              <w:rPr>
                <w:rFonts w:hint="eastAsia"/>
                <w:color w:val="000000" w:themeColor="text1"/>
                <w:kern w:val="0"/>
                <w:szCs w:val="21"/>
              </w:rPr>
              <w:t>智能体</w:t>
            </w:r>
            <w:r w:rsidRPr="00D656B5">
              <w:rPr>
                <w:rFonts w:hint="eastAsia"/>
                <w:color w:val="000000" w:themeColor="text1"/>
                <w:kern w:val="0"/>
                <w:szCs w:val="21"/>
              </w:rPr>
              <w:t>A</w:t>
            </w:r>
            <w:r w:rsidRPr="00D656B5">
              <w:rPr>
                <w:rFonts w:hint="eastAsia"/>
                <w:color w:val="000000" w:themeColor="text1"/>
                <w:kern w:val="0"/>
                <w:szCs w:val="21"/>
              </w:rPr>
              <w:t>通过观察</w:t>
            </w:r>
            <w:r>
              <w:rPr>
                <w:rFonts w:hint="eastAsia"/>
                <w:color w:val="000000" w:themeColor="text1"/>
                <w:kern w:val="0"/>
                <w:szCs w:val="21"/>
              </w:rPr>
              <w:t>两张图片不同的物体信息</w:t>
            </w:r>
            <w:r w:rsidRPr="00D656B5">
              <w:rPr>
                <w:rFonts w:hint="eastAsia"/>
                <w:color w:val="000000" w:themeColor="text1"/>
                <w:kern w:val="0"/>
                <w:szCs w:val="21"/>
              </w:rPr>
              <w:t>，生成符号序列并将其传递给智能体</w:t>
            </w:r>
            <w:r w:rsidRPr="00D656B5">
              <w:rPr>
                <w:rFonts w:hint="eastAsia"/>
                <w:color w:val="000000" w:themeColor="text1"/>
                <w:kern w:val="0"/>
                <w:szCs w:val="21"/>
              </w:rPr>
              <w:t>B</w:t>
            </w:r>
            <w:r w:rsidRPr="00D656B5">
              <w:rPr>
                <w:rFonts w:hint="eastAsia"/>
                <w:color w:val="000000" w:themeColor="text1"/>
                <w:kern w:val="0"/>
                <w:szCs w:val="21"/>
              </w:rPr>
              <w:t>。智能体</w:t>
            </w:r>
            <w:r w:rsidRPr="00D656B5">
              <w:rPr>
                <w:rFonts w:hint="eastAsia"/>
                <w:color w:val="000000" w:themeColor="text1"/>
                <w:kern w:val="0"/>
                <w:szCs w:val="21"/>
              </w:rPr>
              <w:t>B</w:t>
            </w:r>
            <w:r w:rsidRPr="00D656B5">
              <w:rPr>
                <w:rFonts w:hint="eastAsia"/>
                <w:color w:val="000000" w:themeColor="text1"/>
                <w:kern w:val="0"/>
                <w:szCs w:val="21"/>
              </w:rPr>
              <w:t>接收到符号序列后，通过解析这些符号信息，推断出智能体</w:t>
            </w:r>
            <w:r w:rsidRPr="00D656B5">
              <w:rPr>
                <w:rFonts w:hint="eastAsia"/>
                <w:color w:val="000000" w:themeColor="text1"/>
                <w:kern w:val="0"/>
                <w:szCs w:val="21"/>
              </w:rPr>
              <w:t>A</w:t>
            </w:r>
            <w:r w:rsidRPr="00D656B5">
              <w:rPr>
                <w:rFonts w:hint="eastAsia"/>
                <w:color w:val="000000" w:themeColor="text1"/>
                <w:kern w:val="0"/>
                <w:szCs w:val="21"/>
              </w:rPr>
              <w:t>所观察到</w:t>
            </w:r>
            <w:r>
              <w:rPr>
                <w:rFonts w:hint="eastAsia"/>
                <w:color w:val="000000" w:themeColor="text1"/>
                <w:kern w:val="0"/>
                <w:szCs w:val="21"/>
              </w:rPr>
              <w:t>两张图片中不同的类型或者颜色</w:t>
            </w:r>
            <w:r w:rsidRPr="00D656B5">
              <w:rPr>
                <w:rFonts w:hint="eastAsia"/>
                <w:color w:val="000000" w:themeColor="text1"/>
                <w:kern w:val="0"/>
                <w:szCs w:val="21"/>
              </w:rPr>
              <w:t>。这个任务不仅考察了涌现语言在</w:t>
            </w:r>
            <w:r>
              <w:rPr>
                <w:rFonts w:hint="eastAsia"/>
                <w:color w:val="000000" w:themeColor="text1"/>
                <w:kern w:val="0"/>
                <w:szCs w:val="21"/>
              </w:rPr>
              <w:t>类型和</w:t>
            </w:r>
            <w:r w:rsidRPr="00D656B5">
              <w:rPr>
                <w:rFonts w:hint="eastAsia"/>
                <w:color w:val="000000" w:themeColor="text1"/>
                <w:kern w:val="0"/>
                <w:szCs w:val="21"/>
              </w:rPr>
              <w:t>颜色识别中的生成与理解能力，还验证了在多任务场景下，智能体如何利用语言信息进行有效的推理。</w:t>
            </w:r>
          </w:p>
          <w:p w14:paraId="03439593" w14:textId="24DE8D7C" w:rsidR="00A9577C" w:rsidRDefault="00D656B5" w:rsidP="00D656B5">
            <w:pPr>
              <w:widowControl/>
              <w:spacing w:afterLines="50" w:after="156"/>
              <w:ind w:firstLineChars="200" w:firstLine="420"/>
              <w:rPr>
                <w:color w:val="000000" w:themeColor="text1"/>
                <w:kern w:val="0"/>
                <w:szCs w:val="21"/>
              </w:rPr>
            </w:pPr>
            <w:r w:rsidRPr="00D656B5">
              <w:rPr>
                <w:rFonts w:hint="eastAsia"/>
                <w:color w:val="000000" w:themeColor="text1"/>
                <w:kern w:val="0"/>
                <w:szCs w:val="21"/>
              </w:rPr>
              <w:t>这三项任务的设计具有明显的互补性，既能够验证涌现语言在特定任务中的表现，又能考察其在多个任务间的迁移能力。通过这些多样化的任务，实验不仅验证了涌现语言的生成和理解能力，还深入探讨了其在多任务背景下的适应性和跨任务迁移能力。每个任务都要求智能体在不同的任务情境中，生成和理解不同的符号序列，并结合局部和全局环境信息进行推理与决策，从而全面提升涌现语言在复杂系统中的实际应用效果。</w:t>
            </w:r>
          </w:p>
          <w:p w14:paraId="22D80F3D" w14:textId="77777777" w:rsidR="002D5E6E" w:rsidRDefault="002D5E6E" w:rsidP="002D5E6E">
            <w:pPr>
              <w:jc w:val="center"/>
            </w:pPr>
            <w:r>
              <w:rPr>
                <w:noProof/>
              </w:rPr>
              <w:drawing>
                <wp:inline distT="0" distB="0" distL="0" distR="0" wp14:anchorId="41F12727" wp14:editId="5B77CE18">
                  <wp:extent cx="2987040" cy="182451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08952" cy="1837897"/>
                          </a:xfrm>
                          <a:prstGeom prst="rect">
                            <a:avLst/>
                          </a:prstGeom>
                          <a:noFill/>
                        </pic:spPr>
                      </pic:pic>
                    </a:graphicData>
                  </a:graphic>
                </wp:inline>
              </w:drawing>
            </w:r>
          </w:p>
          <w:p w14:paraId="55CD598C" w14:textId="77777777" w:rsidR="002D5E6E" w:rsidRDefault="002D5E6E" w:rsidP="002D5E6E">
            <w:pPr>
              <w:pStyle w:val="ab"/>
              <w:numPr>
                <w:ilvl w:val="0"/>
                <w:numId w:val="16"/>
              </w:numPr>
              <w:ind w:firstLineChars="0"/>
              <w:jc w:val="center"/>
              <w:rPr>
                <w:sz w:val="18"/>
                <w:szCs w:val="18"/>
              </w:rPr>
            </w:pPr>
            <w:r>
              <w:rPr>
                <w:rFonts w:hint="eastAsia"/>
                <w:sz w:val="18"/>
                <w:szCs w:val="18"/>
              </w:rPr>
              <w:t>定位任务</w:t>
            </w:r>
          </w:p>
          <w:p w14:paraId="606B876B" w14:textId="58CB8ADB" w:rsidR="00582BC1" w:rsidRDefault="00582BC1" w:rsidP="00582BC1">
            <w:pPr>
              <w:jc w:val="center"/>
            </w:pPr>
            <w:r w:rsidRPr="00582BC1">
              <w:rPr>
                <w:noProof/>
              </w:rPr>
              <w:drawing>
                <wp:inline distT="0" distB="0" distL="0" distR="0" wp14:anchorId="139ADBF0" wp14:editId="3E5D715A">
                  <wp:extent cx="3307080" cy="1961700"/>
                  <wp:effectExtent l="0" t="0" r="0" b="0"/>
                  <wp:docPr id="12" name="图片 11">
                    <a:extLst xmlns:a="http://schemas.openxmlformats.org/drawingml/2006/main">
                      <a:ext uri="{FF2B5EF4-FFF2-40B4-BE49-F238E27FC236}">
                        <a16:creationId xmlns:a16="http://schemas.microsoft.com/office/drawing/2014/main" id="{34198C52-3F20-4E82-AF95-26FD5E0D4B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a:extLst>
                              <a:ext uri="{FF2B5EF4-FFF2-40B4-BE49-F238E27FC236}">
                                <a16:creationId xmlns:a16="http://schemas.microsoft.com/office/drawing/2014/main" id="{34198C52-3F20-4E82-AF95-26FD5E0D4B92}"/>
                              </a:ext>
                            </a:extLst>
                          </pic:cNvPr>
                          <pic:cNvPicPr>
                            <a:picLocks noChangeAspect="1"/>
                          </pic:cNvPicPr>
                        </pic:nvPicPr>
                        <pic:blipFill>
                          <a:blip r:embed="rId12"/>
                          <a:stretch>
                            <a:fillRect/>
                          </a:stretch>
                        </pic:blipFill>
                        <pic:spPr>
                          <a:xfrm>
                            <a:off x="0" y="0"/>
                            <a:ext cx="3324398" cy="1971973"/>
                          </a:xfrm>
                          <a:prstGeom prst="rect">
                            <a:avLst/>
                          </a:prstGeom>
                        </pic:spPr>
                      </pic:pic>
                    </a:graphicData>
                  </a:graphic>
                </wp:inline>
              </w:drawing>
            </w:r>
          </w:p>
          <w:p w14:paraId="1836F668" w14:textId="6247083E" w:rsidR="00582BC1" w:rsidRDefault="003066B0" w:rsidP="00582BC1">
            <w:pPr>
              <w:pStyle w:val="ab"/>
              <w:numPr>
                <w:ilvl w:val="0"/>
                <w:numId w:val="16"/>
              </w:numPr>
              <w:ind w:firstLineChars="0"/>
              <w:jc w:val="center"/>
              <w:rPr>
                <w:sz w:val="18"/>
                <w:szCs w:val="18"/>
              </w:rPr>
            </w:pPr>
            <w:r>
              <w:rPr>
                <w:rFonts w:hint="eastAsia"/>
                <w:sz w:val="18"/>
                <w:szCs w:val="18"/>
              </w:rPr>
              <w:t>类型判定</w:t>
            </w:r>
            <w:r w:rsidR="00582BC1">
              <w:rPr>
                <w:rFonts w:hint="eastAsia"/>
                <w:sz w:val="18"/>
                <w:szCs w:val="18"/>
              </w:rPr>
              <w:t>/</w:t>
            </w:r>
            <w:r w:rsidR="00582BC1">
              <w:rPr>
                <w:rFonts w:hint="eastAsia"/>
                <w:sz w:val="18"/>
                <w:szCs w:val="18"/>
              </w:rPr>
              <w:t>颜色任务</w:t>
            </w:r>
          </w:p>
          <w:p w14:paraId="5DCD2A2E" w14:textId="77777777" w:rsidR="002D5E6E" w:rsidRPr="003337D9" w:rsidRDefault="002D5E6E" w:rsidP="002D5E6E">
            <w:pPr>
              <w:widowControl/>
              <w:spacing w:afterLines="50" w:after="156"/>
              <w:ind w:firstLineChars="200" w:firstLine="420"/>
              <w:rPr>
                <w:color w:val="000000" w:themeColor="text1"/>
                <w:kern w:val="0"/>
                <w:szCs w:val="21"/>
              </w:rPr>
            </w:pPr>
          </w:p>
          <w:p w14:paraId="3CCA98E6" w14:textId="37FB5BDB" w:rsidR="00A9577C" w:rsidRDefault="00A9577C" w:rsidP="003337D9">
            <w:pPr>
              <w:spacing w:afterLines="50" w:after="156"/>
              <w:ind w:firstLineChars="200" w:firstLine="422"/>
              <w:jc w:val="left"/>
              <w:rPr>
                <w:rFonts w:ascii="宋体" w:hAnsi="宋体" w:cs="宋体" w:hint="eastAsia"/>
                <w:b/>
              </w:rPr>
            </w:pPr>
            <w:r w:rsidRPr="00A9577C">
              <w:rPr>
                <w:rFonts w:ascii="宋体" w:hAnsi="宋体" w:cs="宋体" w:hint="eastAsia"/>
                <w:b/>
              </w:rPr>
              <w:t>3.2</w:t>
            </w:r>
            <w:del w:id="84" w:author="Yuan" w:date="2024-12-12T12:10:00Z">
              <w:r w:rsidR="002D5E6E" w:rsidDel="00252B1A">
                <w:rPr>
                  <w:rFonts w:ascii="宋体" w:hAnsi="宋体" w:cs="宋体" w:hint="eastAsia"/>
                  <w:b/>
                </w:rPr>
                <w:delText>设计更好的参数共享机制</w:delText>
              </w:r>
            </w:del>
            <w:ins w:id="85" w:author="Yuan" w:date="2024-12-12T12:11:00Z">
              <w:r w:rsidR="00252B1A">
                <w:rPr>
                  <w:rFonts w:ascii="宋体" w:hAnsi="宋体" w:cs="宋体" w:hint="eastAsia"/>
                  <w:b/>
                </w:rPr>
                <w:t>基于涌现语言的多智能体交互算法与模型</w:t>
              </w:r>
            </w:ins>
          </w:p>
          <w:p w14:paraId="2CD5F3CB" w14:textId="40FFAFFC" w:rsidR="002D5E6E" w:rsidRDefault="002D5E6E" w:rsidP="002D5E6E">
            <w:pPr>
              <w:spacing w:afterLines="50" w:after="156"/>
              <w:ind w:firstLineChars="200" w:firstLine="420"/>
              <w:jc w:val="left"/>
              <w:rPr>
                <w:ins w:id="86" w:author="Yuan" w:date="2024-12-12T12:11:00Z"/>
                <w:rFonts w:ascii="宋体" w:hAnsi="宋体" w:cs="宋体"/>
                <w:bCs/>
              </w:rPr>
            </w:pPr>
            <w:r w:rsidRPr="002D5E6E">
              <w:rPr>
                <w:rFonts w:ascii="宋体" w:hAnsi="宋体" w:cs="宋体" w:hint="eastAsia"/>
                <w:bCs/>
              </w:rPr>
              <w:t>在多任务学习（</w:t>
            </w:r>
            <w:r w:rsidRPr="0064215B">
              <w:rPr>
                <w:bCs/>
              </w:rPr>
              <w:t>Multi-Task Learning, MTL</w:t>
            </w:r>
            <w:r w:rsidRPr="002D5E6E">
              <w:rPr>
                <w:rFonts w:ascii="宋体" w:hAnsi="宋体" w:cs="宋体" w:hint="eastAsia"/>
                <w:bCs/>
              </w:rPr>
              <w:t>）领域，设计有效的参数共享机制是提升模型性能的关键。针对这一问题，本研究引入了多门专家模型（</w:t>
            </w:r>
            <w:r w:rsidRPr="0064215B">
              <w:rPr>
                <w:bCs/>
              </w:rPr>
              <w:t xml:space="preserve">Multi-gate Mixture-of-Experts, </w:t>
            </w:r>
            <w:proofErr w:type="spellStart"/>
            <w:r w:rsidRPr="0064215B">
              <w:rPr>
                <w:bCs/>
              </w:rPr>
              <w:t>MMoE</w:t>
            </w:r>
            <w:proofErr w:type="spellEnd"/>
            <w:r w:rsidRPr="002D5E6E">
              <w:rPr>
                <w:rFonts w:ascii="宋体" w:hAnsi="宋体" w:cs="宋体" w:hint="eastAsia"/>
                <w:bCs/>
              </w:rPr>
              <w:t>）框架，其核心思想是通过灵活的专家网络和门控机制实现多任务间的高效共享与差异化使用共享层。</w:t>
            </w:r>
          </w:p>
          <w:p w14:paraId="1FEA534A" w14:textId="55A58E72" w:rsidR="00252B1A" w:rsidRDefault="00252B1A" w:rsidP="002D5E6E">
            <w:pPr>
              <w:spacing w:afterLines="50" w:after="156"/>
              <w:ind w:firstLineChars="200" w:firstLine="420"/>
              <w:jc w:val="left"/>
              <w:rPr>
                <w:ins w:id="87" w:author="Yuan" w:date="2024-12-12T12:11:00Z"/>
                <w:rFonts w:ascii="宋体" w:hAnsi="宋体" w:cs="宋体" w:hint="eastAsia"/>
                <w:bCs/>
              </w:rPr>
            </w:pPr>
            <w:ins w:id="88" w:author="Yuan" w:date="2024-12-12T12:11:00Z">
              <w:r>
                <w:rPr>
                  <w:rFonts w:ascii="宋体" w:hAnsi="宋体" w:cs="宋体" w:hint="eastAsia"/>
                  <w:bCs/>
                </w:rPr>
                <w:t>任务</w:t>
              </w:r>
            </w:ins>
            <w:ins w:id="89" w:author="Yuan" w:date="2024-12-12T12:12:00Z">
              <w:r w:rsidR="00992302">
                <w:rPr>
                  <w:rFonts w:ascii="宋体" w:hAnsi="宋体" w:cs="宋体" w:hint="eastAsia"/>
                  <w:bCs/>
                </w:rPr>
                <w:t>定义：x，y，各自的取值是什么</w:t>
              </w:r>
            </w:ins>
          </w:p>
          <w:p w14:paraId="0132FFC7" w14:textId="52DE7AE6" w:rsidR="00252B1A" w:rsidRDefault="00252B1A" w:rsidP="002D5E6E">
            <w:pPr>
              <w:spacing w:afterLines="50" w:after="156"/>
              <w:ind w:firstLineChars="200" w:firstLine="420"/>
              <w:jc w:val="left"/>
              <w:rPr>
                <w:ins w:id="90" w:author="Yuan" w:date="2024-12-12T12:11:00Z"/>
                <w:rFonts w:ascii="宋体" w:hAnsi="宋体" w:cs="宋体"/>
                <w:bCs/>
              </w:rPr>
            </w:pPr>
            <w:ins w:id="91" w:author="Yuan" w:date="2024-12-12T12:11:00Z">
              <w:r>
                <w:rPr>
                  <w:rFonts w:ascii="宋体" w:hAnsi="宋体" w:cs="宋体" w:hint="eastAsia"/>
                  <w:bCs/>
                </w:rPr>
                <w:t>模型</w:t>
              </w:r>
            </w:ins>
            <w:ins w:id="92" w:author="Yuan" w:date="2024-12-12T12:12:00Z">
              <w:r w:rsidR="00992302">
                <w:rPr>
                  <w:rFonts w:ascii="宋体" w:hAnsi="宋体" w:cs="宋体" w:hint="eastAsia"/>
                  <w:bCs/>
                </w:rPr>
                <w:t>结构</w:t>
              </w:r>
            </w:ins>
            <w:ins w:id="93" w:author="Yuan" w:date="2024-12-12T12:11:00Z">
              <w:r>
                <w:rPr>
                  <w:rFonts w:ascii="宋体" w:hAnsi="宋体" w:cs="宋体" w:hint="eastAsia"/>
                  <w:bCs/>
                </w:rPr>
                <w:t>图</w:t>
              </w:r>
            </w:ins>
          </w:p>
          <w:p w14:paraId="2C0F1EB4" w14:textId="0C3E31ED" w:rsidR="00252B1A" w:rsidRDefault="00252B1A" w:rsidP="002D5E6E">
            <w:pPr>
              <w:spacing w:afterLines="50" w:after="156"/>
              <w:ind w:firstLineChars="200" w:firstLine="420"/>
              <w:jc w:val="left"/>
              <w:rPr>
                <w:ins w:id="94" w:author="Yuan" w:date="2024-12-12T12:11:00Z"/>
                <w:rFonts w:ascii="宋体" w:hAnsi="宋体" w:cs="宋体"/>
                <w:bCs/>
              </w:rPr>
            </w:pPr>
            <w:ins w:id="95" w:author="Yuan" w:date="2024-12-12T12:11:00Z">
              <w:r>
                <w:rPr>
                  <w:rFonts w:ascii="宋体" w:hAnsi="宋体" w:cs="宋体" w:hint="eastAsia"/>
                  <w:bCs/>
                </w:rPr>
                <w:t>算法公式</w:t>
              </w:r>
            </w:ins>
          </w:p>
          <w:p w14:paraId="1B0C4483" w14:textId="38AE046B" w:rsidR="00252B1A" w:rsidRPr="002D5E6E" w:rsidRDefault="00252B1A" w:rsidP="002D5E6E">
            <w:pPr>
              <w:spacing w:afterLines="50" w:after="156"/>
              <w:ind w:firstLineChars="200" w:firstLine="420"/>
              <w:jc w:val="left"/>
              <w:rPr>
                <w:rFonts w:ascii="宋体" w:hAnsi="宋体" w:cs="宋体" w:hint="eastAsia"/>
                <w:bCs/>
              </w:rPr>
            </w:pPr>
            <w:ins w:id="96" w:author="Yuan" w:date="2024-12-12T12:11:00Z">
              <w:r>
                <w:rPr>
                  <w:rFonts w:ascii="宋体" w:hAnsi="宋体" w:cs="宋体" w:hint="eastAsia"/>
                  <w:bCs/>
                </w:rPr>
                <w:t>损失函数</w:t>
              </w:r>
            </w:ins>
          </w:p>
          <w:p w14:paraId="380661C4" w14:textId="669B5289" w:rsidR="00992302" w:rsidRDefault="00992302" w:rsidP="002D5E6E">
            <w:pPr>
              <w:spacing w:afterLines="50" w:after="156"/>
              <w:ind w:firstLineChars="200" w:firstLine="420"/>
              <w:jc w:val="left"/>
              <w:rPr>
                <w:ins w:id="97" w:author="Yuan" w:date="2024-12-12T12:12:00Z"/>
                <w:rFonts w:ascii="宋体" w:hAnsi="宋体" w:cs="宋体"/>
                <w:bCs/>
              </w:rPr>
            </w:pPr>
            <w:ins w:id="98" w:author="Yuan" w:date="2024-12-12T12:12:00Z">
              <w:r>
                <w:rPr>
                  <w:rFonts w:ascii="宋体" w:hAnsi="宋体" w:cs="宋体" w:hint="eastAsia"/>
                  <w:bCs/>
                </w:rPr>
                <w:t>训练方法</w:t>
              </w:r>
            </w:ins>
          </w:p>
          <w:p w14:paraId="26F673A3" w14:textId="490DF896" w:rsidR="002D5E6E" w:rsidRPr="002D5E6E" w:rsidRDefault="002D5E6E" w:rsidP="002D5E6E">
            <w:pPr>
              <w:spacing w:afterLines="50" w:after="156"/>
              <w:ind w:firstLineChars="200" w:firstLine="420"/>
              <w:jc w:val="left"/>
              <w:rPr>
                <w:rFonts w:ascii="宋体" w:hAnsi="宋体" w:cs="宋体"/>
                <w:bCs/>
              </w:rPr>
            </w:pPr>
            <w:r w:rsidRPr="002D5E6E">
              <w:rPr>
                <w:rFonts w:ascii="宋体" w:hAnsi="宋体" w:cs="宋体" w:hint="eastAsia"/>
                <w:bCs/>
              </w:rPr>
              <w:t>具体而言，首先将共享网络（以</w:t>
            </w:r>
            <w:proofErr w:type="spellStart"/>
            <w:r w:rsidRPr="0064215B">
              <w:rPr>
                <w:bCs/>
              </w:rPr>
              <w:t>ResNet</w:t>
            </w:r>
            <w:proofErr w:type="spellEnd"/>
            <w:r w:rsidRPr="002D5E6E">
              <w:rPr>
                <w:rFonts w:ascii="宋体" w:hAnsi="宋体" w:cs="宋体" w:hint="eastAsia"/>
                <w:bCs/>
              </w:rPr>
              <w:t>为基础）分解为多个子网络，称为专家网络（</w:t>
            </w:r>
            <w:r w:rsidRPr="0064215B">
              <w:rPr>
                <w:bCs/>
              </w:rPr>
              <w:t>Experts</w:t>
            </w:r>
            <w:r w:rsidRPr="002D5E6E">
              <w:rPr>
                <w:rFonts w:ascii="宋体" w:hAnsi="宋体" w:cs="宋体" w:hint="eastAsia"/>
                <w:bCs/>
              </w:rPr>
              <w:t>）。这些专家网络分别负责提取不同的特征，以适应多任务学习中多样化的数据模式。与此同时，为每个任务设计了一个专属的门控网络（</w:t>
            </w:r>
            <w:r w:rsidRPr="0064215B">
              <w:rPr>
                <w:bCs/>
              </w:rPr>
              <w:t>Gate</w:t>
            </w:r>
            <w:r w:rsidRPr="002D5E6E">
              <w:rPr>
                <w:rFonts w:ascii="宋体" w:hAnsi="宋体" w:cs="宋体" w:hint="eastAsia"/>
                <w:bCs/>
              </w:rPr>
              <w:t>）。每个门控网络根据输入特征生成权重分布，从而对各个专家网络的输出进行加权。加权后的结果被进一步送入与任务对应的多层全连接分类器，完成最终的任务预测。</w:t>
            </w:r>
          </w:p>
          <w:p w14:paraId="28B81E7C" w14:textId="57BEF33A" w:rsidR="002D5E6E" w:rsidRPr="00E06E68" w:rsidRDefault="002D5E6E" w:rsidP="002D5E6E">
            <w:pPr>
              <w:spacing w:afterLines="50" w:after="156"/>
              <w:ind w:firstLineChars="200" w:firstLine="420"/>
              <w:jc w:val="left"/>
              <w:rPr>
                <w:rFonts w:ascii="宋体" w:hAnsi="宋体" w:cs="宋体"/>
                <w:bCs/>
              </w:rPr>
            </w:pPr>
            <w:r w:rsidRPr="002D5E6E">
              <w:rPr>
                <w:rFonts w:ascii="宋体" w:hAnsi="宋体" w:cs="宋体" w:hint="eastAsia"/>
                <w:bCs/>
              </w:rPr>
              <w:t>这种设计旨在解决传统参数共享机制中可能出现的“负迁移”问题，即某些任务之间可能存在冲突，从而影响模型性能。通过门控网络动态分配任务对专家网络的利用程度，不同任务和数据可以有选择性地共享层次特征，避免了资源的浪费，同时增强了任务间的独立性。这种机制显著提高了模型在多任务学习中的表现，并展示了良好的通用性与扩展性。</w:t>
            </w:r>
          </w:p>
          <w:p w14:paraId="6ACE20C7" w14:textId="75C93C06" w:rsidR="00076F2E" w:rsidRPr="002637B5" w:rsidRDefault="00076F2E" w:rsidP="00A46B6E">
            <w:pPr>
              <w:spacing w:afterLines="50" w:after="156"/>
              <w:ind w:firstLineChars="200" w:firstLine="420"/>
              <w:jc w:val="left"/>
              <w:rPr>
                <w:rFonts w:ascii="宋体" w:hAnsi="宋体" w:cs="宋体"/>
                <w:bCs/>
              </w:rPr>
            </w:pPr>
          </w:p>
          <w:p w14:paraId="3AFA26FC" w14:textId="77777777" w:rsidR="002637B5" w:rsidRPr="002637B5" w:rsidRDefault="002637B5" w:rsidP="00A46B6E">
            <w:pPr>
              <w:spacing w:after="50"/>
              <w:jc w:val="left"/>
              <w:rPr>
                <w:rFonts w:ascii="宋体" w:hAnsi="宋体" w:cs="宋体"/>
              </w:rPr>
            </w:pPr>
            <w:r w:rsidRPr="002637B5">
              <w:rPr>
                <w:rFonts w:ascii="宋体" w:hAnsi="宋体" w:cs="宋体"/>
                <w:b/>
              </w:rPr>
              <w:t>四、论文计划</w:t>
            </w:r>
          </w:p>
          <w:p w14:paraId="79FD5D68" w14:textId="75B7E39E" w:rsidR="00076F2E" w:rsidRDefault="00F2255A" w:rsidP="00A46B6E">
            <w:pPr>
              <w:spacing w:after="50"/>
              <w:ind w:firstLineChars="200" w:firstLine="420"/>
              <w:jc w:val="left"/>
              <w:rPr>
                <w:rFonts w:ascii="宋体" w:hAnsi="宋体" w:cs="宋体"/>
              </w:rPr>
            </w:pPr>
            <w:r w:rsidRPr="00F2255A">
              <w:rPr>
                <w:rFonts w:ascii="宋体" w:hAnsi="宋体" w:cs="宋体" w:hint="eastAsia"/>
              </w:rPr>
              <w:t>论文共分为六个部分。第一部分为绪论，介绍了研究的背景、当前研究现状以及本研究的主要内容与创新点。第二部分为预备知识，详细阐述了涌现语言和多智能体系统的基本理论，提供了新方法设计的理论基础。第三部分聚焦于单任务下的涌现语言研究验证，通过实验设计验证涌现语言在单一任务环境中的生成与理解能力。第四部分则转向多任务环境，探讨了涌现语言在多任务场景中的应用效果，分析了其适应性、迁移能力以及跨任务的有效性。第五部分为涌现语言分析，深入剖析涌现语言的特性，包括生成能力、理解能力、语义一致性和可解释性等方面。第六部分总结了本研究的主要成果，并对未来的研究方向和可能的改进进行了展望，讨论了涌现语言在更复杂多变的系统中的应用潜力。</w:t>
            </w:r>
          </w:p>
          <w:p w14:paraId="41FCD418" w14:textId="3F15A79E" w:rsidR="002637B5" w:rsidRPr="002637B5" w:rsidRDefault="002637B5" w:rsidP="00A46B6E">
            <w:pPr>
              <w:spacing w:after="50"/>
              <w:jc w:val="left"/>
              <w:rPr>
                <w:rFonts w:ascii="宋体" w:hAnsi="宋体" w:cs="宋体"/>
                <w:b/>
              </w:rPr>
            </w:pPr>
            <w:r w:rsidRPr="002637B5">
              <w:rPr>
                <w:rFonts w:ascii="宋体" w:hAnsi="宋体" w:cs="宋体"/>
                <w:b/>
              </w:rPr>
              <w:t>五、论文进度及目标</w:t>
            </w:r>
          </w:p>
          <w:p w14:paraId="358981BC" w14:textId="11A46688" w:rsidR="007A46A0" w:rsidRPr="007A46A0" w:rsidRDefault="007A46A0" w:rsidP="007A46A0">
            <w:pPr>
              <w:spacing w:after="50"/>
              <w:ind w:firstLineChars="200" w:firstLine="420"/>
              <w:jc w:val="left"/>
              <w:rPr>
                <w:rFonts w:ascii="宋体" w:hAnsi="宋体" w:cs="宋体"/>
              </w:rPr>
            </w:pPr>
            <w:r w:rsidRPr="007A46A0">
              <w:rPr>
                <w:rFonts w:ascii="宋体" w:hAnsi="宋体" w:cs="宋体" w:hint="eastAsia"/>
              </w:rPr>
              <w:t>在单任务下的涌现语言研究中，本课题基于强化学习框架设计了多个任务场景，包括定位任务、</w:t>
            </w:r>
            <w:r w:rsidR="003066B0">
              <w:rPr>
                <w:rFonts w:ascii="宋体" w:hAnsi="宋体" w:cs="宋体" w:hint="eastAsia"/>
              </w:rPr>
              <w:t>颜色判定</w:t>
            </w:r>
            <w:r w:rsidRPr="007A46A0">
              <w:rPr>
                <w:rFonts w:ascii="宋体" w:hAnsi="宋体" w:cs="宋体" w:hint="eastAsia"/>
              </w:rPr>
              <w:t>任务和</w:t>
            </w:r>
            <w:r w:rsidR="003066B0">
              <w:rPr>
                <w:rFonts w:ascii="宋体" w:hAnsi="宋体" w:cs="宋体" w:hint="eastAsia"/>
              </w:rPr>
              <w:t>类型判定</w:t>
            </w:r>
            <w:r w:rsidRPr="007A46A0">
              <w:rPr>
                <w:rFonts w:ascii="宋体" w:hAnsi="宋体" w:cs="宋体" w:hint="eastAsia"/>
              </w:rPr>
              <w:t>任务。在这些任务中，通过根据任务是否完成给予奖励，评估了任务的完成率，并验证了涌现语言在不同任务环境中的生成与理解能力。具体而言，通过分析生成的符号序列、使用的符号数量以及图像和符号之间的映射关系，进一步探讨了涌现语言的特性及其在任务中的表现。实验结果表明，涌现语言能够有效地传递和理解环境信息，展示了其在单任务情境下的潜力和优势。</w:t>
            </w:r>
          </w:p>
          <w:p w14:paraId="40DD54C9" w14:textId="3C99224B" w:rsidR="00DC34A6" w:rsidRPr="00DC34A6" w:rsidRDefault="007A46A0" w:rsidP="007A46A0">
            <w:pPr>
              <w:spacing w:after="50"/>
              <w:ind w:firstLineChars="200" w:firstLine="420"/>
              <w:jc w:val="left"/>
              <w:rPr>
                <w:rFonts w:ascii="宋体" w:hAnsi="宋体" w:cs="宋体"/>
              </w:rPr>
            </w:pPr>
            <w:r w:rsidRPr="007A46A0">
              <w:rPr>
                <w:rFonts w:ascii="宋体" w:hAnsi="宋体" w:cs="宋体" w:hint="eastAsia"/>
              </w:rPr>
              <w:t>在多任务环境下的涌现语言研究中，本课题采用了</w:t>
            </w:r>
            <w:proofErr w:type="spellStart"/>
            <w:r w:rsidR="0064215B" w:rsidRPr="0064215B">
              <w:t>MMoE</w:t>
            </w:r>
            <w:proofErr w:type="spellEnd"/>
            <w:r w:rsidRPr="007A46A0">
              <w:rPr>
                <w:rFonts w:ascii="宋体" w:hAnsi="宋体" w:cs="宋体" w:hint="eastAsia"/>
              </w:rPr>
              <w:t>框架，利用共享参数结构进行任务的联合训练。通过这种方式，模型能够在多个任务之间共享知识，同时保持每个任务的独立性。研究进一步分析了涌现语言在多任务背景下的生成与理解能力，评估了语言的表达质量以及模型在不同任务上的性能表现。实验结果表明，</w:t>
            </w:r>
            <w:proofErr w:type="spellStart"/>
            <w:r w:rsidRPr="0064215B">
              <w:t>MMoE</w:t>
            </w:r>
            <w:proofErr w:type="spellEnd"/>
            <w:r w:rsidRPr="007A46A0">
              <w:rPr>
                <w:rFonts w:ascii="宋体" w:hAnsi="宋体" w:cs="宋体" w:hint="eastAsia"/>
              </w:rPr>
              <w:t>结构能够有效地促进任务间的信息共享，并提升模型在多任务环境中的整体表现，为多任务学习提供了有力的支持。</w:t>
            </w:r>
          </w:p>
          <w:p w14:paraId="16AC0818" w14:textId="00CC6370" w:rsidR="002637B5" w:rsidRPr="002637B5" w:rsidRDefault="002637B5" w:rsidP="00A46B6E">
            <w:pPr>
              <w:spacing w:after="50"/>
              <w:ind w:firstLineChars="200" w:firstLine="420"/>
              <w:jc w:val="left"/>
              <w:rPr>
                <w:rFonts w:ascii="宋体" w:hAnsi="宋体" w:cs="宋体"/>
              </w:rPr>
            </w:pPr>
            <w:r w:rsidRPr="002637B5">
              <w:rPr>
                <w:rFonts w:ascii="宋体" w:hAnsi="宋体" w:cs="宋体"/>
              </w:rPr>
              <w:t>论文具体进展如下:</w:t>
            </w:r>
          </w:p>
          <w:tbl>
            <w:tblPr>
              <w:tblStyle w:val="a9"/>
              <w:tblW w:w="0" w:type="auto"/>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ook w:val="04A0" w:firstRow="1" w:lastRow="0" w:firstColumn="1" w:lastColumn="0" w:noHBand="0" w:noVBand="1"/>
            </w:tblPr>
            <w:tblGrid>
              <w:gridCol w:w="2556"/>
              <w:gridCol w:w="2797"/>
              <w:gridCol w:w="3163"/>
            </w:tblGrid>
            <w:tr w:rsidR="002637B5" w:rsidRPr="002637B5" w14:paraId="6D0AB6BB" w14:textId="77777777" w:rsidTr="002637B5">
              <w:trPr>
                <w:trHeight w:val="454"/>
                <w:jc w:val="center"/>
              </w:trPr>
              <w:tc>
                <w:tcPr>
                  <w:tcW w:w="2556" w:type="dxa"/>
                  <w:tcBorders>
                    <w:top w:val="single" w:sz="12" w:space="0" w:color="auto"/>
                    <w:left w:val="single" w:sz="12" w:space="0" w:color="auto"/>
                    <w:bottom w:val="single" w:sz="2" w:space="0" w:color="auto"/>
                    <w:right w:val="single" w:sz="2" w:space="0" w:color="auto"/>
                  </w:tcBorders>
                  <w:vAlign w:val="center"/>
                  <w:hideMark/>
                </w:tcPr>
                <w:p w14:paraId="60BF4E1E" w14:textId="77777777" w:rsidR="002637B5" w:rsidRPr="002637B5" w:rsidRDefault="002637B5" w:rsidP="003337D9">
                  <w:pPr>
                    <w:spacing w:after="50"/>
                    <w:ind w:firstLineChars="200" w:firstLine="420"/>
                    <w:jc w:val="left"/>
                    <w:rPr>
                      <w:rFonts w:ascii="宋体" w:hAnsi="宋体" w:cs="宋体"/>
                    </w:rPr>
                  </w:pPr>
                  <w:r w:rsidRPr="002637B5">
                    <w:rPr>
                      <w:rFonts w:ascii="宋体" w:hAnsi="宋体" w:cs="宋体"/>
                    </w:rPr>
                    <w:t>时间</w:t>
                  </w:r>
                </w:p>
              </w:tc>
              <w:tc>
                <w:tcPr>
                  <w:tcW w:w="2797" w:type="dxa"/>
                  <w:tcBorders>
                    <w:top w:val="single" w:sz="12" w:space="0" w:color="auto"/>
                    <w:left w:val="single" w:sz="2" w:space="0" w:color="auto"/>
                    <w:bottom w:val="single" w:sz="2" w:space="0" w:color="auto"/>
                    <w:right w:val="single" w:sz="2" w:space="0" w:color="auto"/>
                  </w:tcBorders>
                  <w:vAlign w:val="center"/>
                  <w:hideMark/>
                </w:tcPr>
                <w:p w14:paraId="2624C717" w14:textId="77777777" w:rsidR="002637B5" w:rsidRPr="002637B5" w:rsidRDefault="002637B5" w:rsidP="003337D9">
                  <w:pPr>
                    <w:spacing w:after="50"/>
                    <w:ind w:firstLineChars="200" w:firstLine="420"/>
                    <w:jc w:val="left"/>
                    <w:rPr>
                      <w:rFonts w:ascii="宋体" w:hAnsi="宋体" w:cs="宋体"/>
                    </w:rPr>
                  </w:pPr>
                  <w:r w:rsidRPr="002637B5">
                    <w:rPr>
                      <w:rFonts w:ascii="宋体" w:hAnsi="宋体" w:cs="宋体"/>
                    </w:rPr>
                    <w:t>研究内容</w:t>
                  </w:r>
                </w:p>
              </w:tc>
              <w:tc>
                <w:tcPr>
                  <w:tcW w:w="3163" w:type="dxa"/>
                  <w:tcBorders>
                    <w:top w:val="single" w:sz="12" w:space="0" w:color="auto"/>
                    <w:left w:val="single" w:sz="2" w:space="0" w:color="auto"/>
                    <w:bottom w:val="single" w:sz="2" w:space="0" w:color="auto"/>
                    <w:right w:val="single" w:sz="12" w:space="0" w:color="auto"/>
                  </w:tcBorders>
                  <w:vAlign w:val="center"/>
                  <w:hideMark/>
                </w:tcPr>
                <w:p w14:paraId="6BF6904C" w14:textId="77777777" w:rsidR="002637B5" w:rsidRPr="002637B5" w:rsidRDefault="002637B5" w:rsidP="003337D9">
                  <w:pPr>
                    <w:spacing w:after="50"/>
                    <w:ind w:firstLineChars="200" w:firstLine="420"/>
                    <w:jc w:val="left"/>
                    <w:rPr>
                      <w:rFonts w:ascii="宋体" w:hAnsi="宋体" w:cs="宋体"/>
                    </w:rPr>
                  </w:pPr>
                  <w:r w:rsidRPr="002637B5">
                    <w:rPr>
                      <w:rFonts w:ascii="宋体" w:hAnsi="宋体" w:cs="宋体"/>
                    </w:rPr>
                    <w:t>预期效果</w:t>
                  </w:r>
                </w:p>
              </w:tc>
            </w:tr>
            <w:tr w:rsidR="00A9577C" w:rsidRPr="002637B5" w14:paraId="4DC9A532" w14:textId="77777777" w:rsidTr="002637B5">
              <w:trPr>
                <w:trHeight w:val="397"/>
                <w:jc w:val="center"/>
              </w:trPr>
              <w:tc>
                <w:tcPr>
                  <w:tcW w:w="2556" w:type="dxa"/>
                  <w:tcBorders>
                    <w:top w:val="single" w:sz="2" w:space="0" w:color="auto"/>
                    <w:left w:val="single" w:sz="12" w:space="0" w:color="auto"/>
                    <w:bottom w:val="single" w:sz="2" w:space="0" w:color="auto"/>
                    <w:right w:val="single" w:sz="2" w:space="0" w:color="auto"/>
                  </w:tcBorders>
                  <w:vAlign w:val="center"/>
                  <w:hideMark/>
                </w:tcPr>
                <w:p w14:paraId="4F111F57" w14:textId="1F1DC526" w:rsidR="00A9577C" w:rsidRPr="002637B5" w:rsidRDefault="00A9577C" w:rsidP="003337D9">
                  <w:pPr>
                    <w:spacing w:after="50"/>
                    <w:ind w:firstLineChars="200" w:firstLine="420"/>
                    <w:jc w:val="left"/>
                    <w:rPr>
                      <w:rFonts w:ascii="宋体" w:hAnsi="宋体" w:cs="宋体"/>
                    </w:rPr>
                  </w:pPr>
                  <w:r>
                    <w:rPr>
                      <w:rFonts w:ascii="宋体" w:hint="eastAsia"/>
                    </w:rPr>
                    <w:t>2023.09-2023.11</w:t>
                  </w:r>
                </w:p>
              </w:tc>
              <w:tc>
                <w:tcPr>
                  <w:tcW w:w="2797" w:type="dxa"/>
                  <w:tcBorders>
                    <w:top w:val="single" w:sz="2" w:space="0" w:color="auto"/>
                    <w:left w:val="single" w:sz="2" w:space="0" w:color="auto"/>
                    <w:bottom w:val="single" w:sz="2" w:space="0" w:color="auto"/>
                    <w:right w:val="single" w:sz="2" w:space="0" w:color="auto"/>
                  </w:tcBorders>
                  <w:vAlign w:val="center"/>
                  <w:hideMark/>
                </w:tcPr>
                <w:p w14:paraId="5EEC2CBD" w14:textId="1D9B6097" w:rsidR="00A9577C" w:rsidRPr="002637B5" w:rsidRDefault="00A9577C" w:rsidP="003337D9">
                  <w:pPr>
                    <w:spacing w:after="50"/>
                    <w:jc w:val="left"/>
                    <w:rPr>
                      <w:rFonts w:ascii="宋体" w:hAnsi="宋体" w:cs="宋体"/>
                    </w:rPr>
                  </w:pPr>
                  <w:r>
                    <w:rPr>
                      <w:rFonts w:ascii="宋体" w:hAnsi="宋体" w:hint="eastAsia"/>
                    </w:rPr>
                    <w:t>阅读</w:t>
                  </w:r>
                  <w:r w:rsidR="0064215B">
                    <w:rPr>
                      <w:rFonts w:ascii="宋体" w:hAnsi="宋体" w:hint="eastAsia"/>
                    </w:rPr>
                    <w:t>涌现语言</w:t>
                  </w:r>
                  <w:r>
                    <w:rPr>
                      <w:rFonts w:ascii="宋体" w:hAnsi="宋体" w:hint="eastAsia"/>
                    </w:rPr>
                    <w:t>相关论文</w:t>
                  </w:r>
                </w:p>
              </w:tc>
              <w:tc>
                <w:tcPr>
                  <w:tcW w:w="3163" w:type="dxa"/>
                  <w:tcBorders>
                    <w:top w:val="single" w:sz="2" w:space="0" w:color="auto"/>
                    <w:left w:val="single" w:sz="2" w:space="0" w:color="auto"/>
                    <w:bottom w:val="single" w:sz="2" w:space="0" w:color="auto"/>
                    <w:right w:val="single" w:sz="12" w:space="0" w:color="auto"/>
                  </w:tcBorders>
                  <w:vAlign w:val="center"/>
                  <w:hideMark/>
                </w:tcPr>
                <w:p w14:paraId="257D2A39" w14:textId="6DFB51D6" w:rsidR="00A9577C" w:rsidRPr="002637B5" w:rsidRDefault="00A9577C" w:rsidP="003337D9">
                  <w:pPr>
                    <w:spacing w:after="50"/>
                    <w:jc w:val="left"/>
                    <w:rPr>
                      <w:rFonts w:ascii="宋体" w:hAnsi="宋体" w:cs="宋体"/>
                    </w:rPr>
                  </w:pPr>
                  <w:r>
                    <w:rPr>
                      <w:rFonts w:ascii="宋体" w:hAnsi="宋体" w:hint="eastAsia"/>
                    </w:rPr>
                    <w:t>对</w:t>
                  </w:r>
                  <w:r w:rsidR="0064215B">
                    <w:rPr>
                      <w:rFonts w:ascii="宋体" w:hAnsi="宋体" w:hint="eastAsia"/>
                    </w:rPr>
                    <w:t>涌现语言研究</w:t>
                  </w:r>
                  <w:r>
                    <w:rPr>
                      <w:rFonts w:ascii="宋体" w:hAnsi="宋体" w:hint="eastAsia"/>
                    </w:rPr>
                    <w:t>有较为全面的理解</w:t>
                  </w:r>
                </w:p>
              </w:tc>
            </w:tr>
            <w:tr w:rsidR="00A9577C" w:rsidRPr="002637B5" w14:paraId="0428765B" w14:textId="77777777" w:rsidTr="002637B5">
              <w:trPr>
                <w:trHeight w:val="397"/>
                <w:jc w:val="center"/>
              </w:trPr>
              <w:tc>
                <w:tcPr>
                  <w:tcW w:w="2556" w:type="dxa"/>
                  <w:tcBorders>
                    <w:top w:val="single" w:sz="2" w:space="0" w:color="auto"/>
                    <w:left w:val="single" w:sz="12" w:space="0" w:color="auto"/>
                    <w:bottom w:val="single" w:sz="2" w:space="0" w:color="auto"/>
                    <w:right w:val="single" w:sz="2" w:space="0" w:color="auto"/>
                  </w:tcBorders>
                  <w:vAlign w:val="center"/>
                  <w:hideMark/>
                </w:tcPr>
                <w:p w14:paraId="4BD35CDC" w14:textId="539E46D6" w:rsidR="00A9577C" w:rsidRPr="002637B5" w:rsidRDefault="00A9577C" w:rsidP="003337D9">
                  <w:pPr>
                    <w:spacing w:after="50"/>
                    <w:ind w:firstLineChars="200" w:firstLine="420"/>
                    <w:jc w:val="left"/>
                    <w:rPr>
                      <w:rFonts w:ascii="宋体" w:hAnsi="宋体" w:cs="宋体"/>
                    </w:rPr>
                  </w:pPr>
                  <w:r>
                    <w:rPr>
                      <w:rFonts w:ascii="宋体" w:hint="eastAsia"/>
                    </w:rPr>
                    <w:t>2023.12-2024.03</w:t>
                  </w:r>
                </w:p>
              </w:tc>
              <w:tc>
                <w:tcPr>
                  <w:tcW w:w="2797" w:type="dxa"/>
                  <w:tcBorders>
                    <w:top w:val="single" w:sz="2" w:space="0" w:color="auto"/>
                    <w:left w:val="single" w:sz="2" w:space="0" w:color="auto"/>
                    <w:bottom w:val="single" w:sz="2" w:space="0" w:color="auto"/>
                    <w:right w:val="single" w:sz="2" w:space="0" w:color="auto"/>
                  </w:tcBorders>
                  <w:vAlign w:val="center"/>
                  <w:hideMark/>
                </w:tcPr>
                <w:p w14:paraId="069E3AC5" w14:textId="6E116C88" w:rsidR="00A9577C" w:rsidRPr="002637B5" w:rsidRDefault="00A9577C" w:rsidP="003337D9">
                  <w:pPr>
                    <w:spacing w:after="50"/>
                    <w:jc w:val="left"/>
                    <w:rPr>
                      <w:rFonts w:ascii="宋体" w:hAnsi="宋体" w:cs="宋体"/>
                    </w:rPr>
                  </w:pPr>
                  <w:r>
                    <w:rPr>
                      <w:rFonts w:ascii="宋体" w:hAnsi="宋体" w:hint="eastAsia"/>
                    </w:rPr>
                    <w:t>进行</w:t>
                  </w:r>
                  <w:r w:rsidR="0064215B">
                    <w:rPr>
                      <w:rFonts w:ascii="宋体" w:hAnsi="宋体" w:hint="eastAsia"/>
                    </w:rPr>
                    <w:t>单任务下的涌现语言</w:t>
                  </w:r>
                  <w:r>
                    <w:rPr>
                      <w:rFonts w:ascii="宋体" w:hAnsi="宋体" w:hint="eastAsia"/>
                    </w:rPr>
                    <w:t>相关研究</w:t>
                  </w:r>
                </w:p>
              </w:tc>
              <w:tc>
                <w:tcPr>
                  <w:tcW w:w="3163" w:type="dxa"/>
                  <w:tcBorders>
                    <w:top w:val="single" w:sz="2" w:space="0" w:color="auto"/>
                    <w:left w:val="single" w:sz="2" w:space="0" w:color="auto"/>
                    <w:bottom w:val="single" w:sz="2" w:space="0" w:color="auto"/>
                    <w:right w:val="single" w:sz="12" w:space="0" w:color="auto"/>
                  </w:tcBorders>
                  <w:vAlign w:val="center"/>
                  <w:hideMark/>
                </w:tcPr>
                <w:p w14:paraId="7F4138AE" w14:textId="19D105AC" w:rsidR="00A9577C" w:rsidRPr="002637B5" w:rsidRDefault="00A9577C" w:rsidP="003337D9">
                  <w:pPr>
                    <w:spacing w:after="50"/>
                    <w:jc w:val="left"/>
                    <w:rPr>
                      <w:rFonts w:ascii="宋体" w:hAnsi="宋体" w:cs="宋体"/>
                    </w:rPr>
                  </w:pPr>
                  <w:r>
                    <w:rPr>
                      <w:rFonts w:ascii="宋体" w:hAnsi="宋体" w:hint="eastAsia"/>
                    </w:rPr>
                    <w:t>完成</w:t>
                  </w:r>
                  <w:r w:rsidR="0064215B">
                    <w:rPr>
                      <w:rFonts w:ascii="宋体" w:hAnsi="宋体" w:hint="eastAsia"/>
                    </w:rPr>
                    <w:t>单任务下的涌现语言实验并对结果进行分析</w:t>
                  </w:r>
                </w:p>
              </w:tc>
            </w:tr>
            <w:tr w:rsidR="00A9577C" w:rsidRPr="002637B5" w14:paraId="25D2CA51" w14:textId="77777777" w:rsidTr="002637B5">
              <w:trPr>
                <w:trHeight w:val="397"/>
                <w:jc w:val="center"/>
              </w:trPr>
              <w:tc>
                <w:tcPr>
                  <w:tcW w:w="2556" w:type="dxa"/>
                  <w:tcBorders>
                    <w:top w:val="single" w:sz="2" w:space="0" w:color="auto"/>
                    <w:left w:val="single" w:sz="12" w:space="0" w:color="auto"/>
                    <w:bottom w:val="single" w:sz="2" w:space="0" w:color="auto"/>
                    <w:right w:val="single" w:sz="2" w:space="0" w:color="auto"/>
                  </w:tcBorders>
                  <w:vAlign w:val="center"/>
                  <w:hideMark/>
                </w:tcPr>
                <w:p w14:paraId="1F514060" w14:textId="5F10C161" w:rsidR="00A9577C" w:rsidRPr="002637B5" w:rsidRDefault="00A9577C" w:rsidP="003337D9">
                  <w:pPr>
                    <w:spacing w:after="50"/>
                    <w:ind w:firstLineChars="200" w:firstLine="420"/>
                    <w:jc w:val="left"/>
                    <w:rPr>
                      <w:rFonts w:ascii="宋体" w:hAnsi="宋体" w:cs="宋体"/>
                    </w:rPr>
                  </w:pPr>
                  <w:r>
                    <w:rPr>
                      <w:rFonts w:ascii="宋体" w:hint="eastAsia"/>
                    </w:rPr>
                    <w:t>2024.0</w:t>
                  </w:r>
                  <w:r>
                    <w:rPr>
                      <w:rFonts w:ascii="宋体" w:hAnsi="宋体" w:hint="eastAsia"/>
                    </w:rPr>
                    <w:t>4</w:t>
                  </w:r>
                  <w:r>
                    <w:rPr>
                      <w:rFonts w:ascii="宋体" w:hint="eastAsia"/>
                    </w:rPr>
                    <w:t>-2024.06</w:t>
                  </w:r>
                </w:p>
              </w:tc>
              <w:tc>
                <w:tcPr>
                  <w:tcW w:w="2797" w:type="dxa"/>
                  <w:tcBorders>
                    <w:top w:val="single" w:sz="2" w:space="0" w:color="auto"/>
                    <w:left w:val="single" w:sz="2" w:space="0" w:color="auto"/>
                    <w:bottom w:val="single" w:sz="2" w:space="0" w:color="auto"/>
                    <w:right w:val="single" w:sz="2" w:space="0" w:color="auto"/>
                  </w:tcBorders>
                  <w:vAlign w:val="center"/>
                  <w:hideMark/>
                </w:tcPr>
                <w:p w14:paraId="0B1F6903" w14:textId="7C1AC86E" w:rsidR="00A9577C" w:rsidRPr="002637B5" w:rsidRDefault="00A9577C" w:rsidP="003337D9">
                  <w:pPr>
                    <w:spacing w:after="50"/>
                    <w:jc w:val="left"/>
                    <w:rPr>
                      <w:rFonts w:ascii="宋体" w:hAnsi="宋体" w:cs="宋体"/>
                    </w:rPr>
                  </w:pPr>
                  <w:r>
                    <w:rPr>
                      <w:rFonts w:ascii="宋体" w:hAnsi="宋体" w:hint="eastAsia"/>
                    </w:rPr>
                    <w:t>进行</w:t>
                  </w:r>
                  <w:r w:rsidR="0064215B">
                    <w:rPr>
                      <w:rFonts w:ascii="宋体" w:hAnsi="宋体" w:hint="eastAsia"/>
                    </w:rPr>
                    <w:t>多任务下的涌现语言</w:t>
                  </w:r>
                  <w:r>
                    <w:rPr>
                      <w:rFonts w:ascii="宋体" w:hAnsi="宋体" w:hint="eastAsia"/>
                    </w:rPr>
                    <w:t>相关研究</w:t>
                  </w:r>
                </w:p>
              </w:tc>
              <w:tc>
                <w:tcPr>
                  <w:tcW w:w="3163" w:type="dxa"/>
                  <w:tcBorders>
                    <w:top w:val="single" w:sz="2" w:space="0" w:color="auto"/>
                    <w:left w:val="single" w:sz="2" w:space="0" w:color="auto"/>
                    <w:bottom w:val="single" w:sz="2" w:space="0" w:color="auto"/>
                    <w:right w:val="single" w:sz="12" w:space="0" w:color="auto"/>
                  </w:tcBorders>
                  <w:vAlign w:val="center"/>
                  <w:hideMark/>
                </w:tcPr>
                <w:p w14:paraId="4F0C4C2A" w14:textId="60024BEB" w:rsidR="00A9577C" w:rsidRPr="002637B5" w:rsidRDefault="00A9577C" w:rsidP="003337D9">
                  <w:pPr>
                    <w:spacing w:after="50"/>
                    <w:jc w:val="left"/>
                    <w:rPr>
                      <w:rFonts w:ascii="宋体" w:hAnsi="宋体" w:cs="宋体"/>
                    </w:rPr>
                  </w:pPr>
                  <w:r>
                    <w:rPr>
                      <w:rFonts w:ascii="宋体" w:hAnsi="宋体" w:hint="eastAsia"/>
                    </w:rPr>
                    <w:t>完成</w:t>
                  </w:r>
                  <w:r w:rsidR="0064215B">
                    <w:rPr>
                      <w:rFonts w:ascii="宋体" w:hAnsi="宋体" w:hint="eastAsia"/>
                    </w:rPr>
                    <w:t>多任务的框架设计</w:t>
                  </w:r>
                </w:p>
              </w:tc>
            </w:tr>
            <w:tr w:rsidR="00A9577C" w:rsidRPr="002637B5" w14:paraId="03FC7D80" w14:textId="77777777" w:rsidTr="002637B5">
              <w:trPr>
                <w:trHeight w:val="397"/>
                <w:jc w:val="center"/>
              </w:trPr>
              <w:tc>
                <w:tcPr>
                  <w:tcW w:w="2556" w:type="dxa"/>
                  <w:tcBorders>
                    <w:top w:val="single" w:sz="2" w:space="0" w:color="auto"/>
                    <w:left w:val="single" w:sz="12" w:space="0" w:color="auto"/>
                    <w:bottom w:val="single" w:sz="2" w:space="0" w:color="auto"/>
                    <w:right w:val="single" w:sz="2" w:space="0" w:color="auto"/>
                  </w:tcBorders>
                  <w:vAlign w:val="center"/>
                  <w:hideMark/>
                </w:tcPr>
                <w:p w14:paraId="22A83DD9" w14:textId="4EB0F099" w:rsidR="00A9577C" w:rsidRPr="002637B5" w:rsidRDefault="00A9577C" w:rsidP="003337D9">
                  <w:pPr>
                    <w:spacing w:after="50"/>
                    <w:ind w:firstLineChars="200" w:firstLine="420"/>
                    <w:jc w:val="left"/>
                    <w:rPr>
                      <w:rFonts w:ascii="宋体" w:hAnsi="宋体" w:cs="宋体"/>
                    </w:rPr>
                  </w:pPr>
                  <w:r>
                    <w:rPr>
                      <w:rFonts w:ascii="宋体" w:hAnsi="宋体" w:hint="eastAsia"/>
                    </w:rPr>
                    <w:t>2024.07-2024.12</w:t>
                  </w:r>
                </w:p>
              </w:tc>
              <w:tc>
                <w:tcPr>
                  <w:tcW w:w="2797" w:type="dxa"/>
                  <w:tcBorders>
                    <w:top w:val="single" w:sz="2" w:space="0" w:color="auto"/>
                    <w:left w:val="single" w:sz="2" w:space="0" w:color="auto"/>
                    <w:bottom w:val="single" w:sz="2" w:space="0" w:color="auto"/>
                    <w:right w:val="single" w:sz="2" w:space="0" w:color="auto"/>
                  </w:tcBorders>
                  <w:vAlign w:val="center"/>
                  <w:hideMark/>
                </w:tcPr>
                <w:p w14:paraId="2B597F0E" w14:textId="75EB7805" w:rsidR="00A9577C" w:rsidRPr="002637B5" w:rsidRDefault="0064215B" w:rsidP="003337D9">
                  <w:pPr>
                    <w:spacing w:after="50"/>
                    <w:jc w:val="left"/>
                    <w:rPr>
                      <w:rFonts w:ascii="宋体" w:hAnsi="宋体" w:cs="宋体"/>
                    </w:rPr>
                  </w:pPr>
                  <w:r>
                    <w:rPr>
                      <w:rFonts w:ascii="宋体" w:hAnsi="宋体" w:hint="eastAsia"/>
                    </w:rPr>
                    <w:t>进行多任务下的涌现语言实验</w:t>
                  </w:r>
                </w:p>
              </w:tc>
              <w:tc>
                <w:tcPr>
                  <w:tcW w:w="3163" w:type="dxa"/>
                  <w:tcBorders>
                    <w:top w:val="single" w:sz="2" w:space="0" w:color="auto"/>
                    <w:left w:val="single" w:sz="2" w:space="0" w:color="auto"/>
                    <w:bottom w:val="single" w:sz="2" w:space="0" w:color="auto"/>
                    <w:right w:val="single" w:sz="12" w:space="0" w:color="auto"/>
                  </w:tcBorders>
                  <w:vAlign w:val="center"/>
                  <w:hideMark/>
                </w:tcPr>
                <w:p w14:paraId="236C1208" w14:textId="093DC0CF" w:rsidR="00A9577C" w:rsidRPr="002637B5" w:rsidRDefault="0064215B" w:rsidP="003337D9">
                  <w:pPr>
                    <w:spacing w:after="50"/>
                    <w:jc w:val="left"/>
                    <w:rPr>
                      <w:rFonts w:ascii="宋体" w:hAnsi="宋体" w:cs="宋体"/>
                    </w:rPr>
                  </w:pPr>
                  <w:r>
                    <w:rPr>
                      <w:rFonts w:ascii="宋体" w:hAnsi="宋体" w:cs="宋体" w:hint="eastAsia"/>
                    </w:rPr>
                    <w:t>完成多任务下的涌现语言实验并对结果进行分析</w:t>
                  </w:r>
                </w:p>
              </w:tc>
            </w:tr>
            <w:tr w:rsidR="00A9577C" w:rsidRPr="002637B5" w14:paraId="67D6B65A" w14:textId="77777777" w:rsidTr="002637B5">
              <w:trPr>
                <w:trHeight w:val="397"/>
                <w:jc w:val="center"/>
              </w:trPr>
              <w:tc>
                <w:tcPr>
                  <w:tcW w:w="2556" w:type="dxa"/>
                  <w:tcBorders>
                    <w:top w:val="single" w:sz="2" w:space="0" w:color="auto"/>
                    <w:left w:val="single" w:sz="12" w:space="0" w:color="auto"/>
                    <w:bottom w:val="single" w:sz="12" w:space="0" w:color="auto"/>
                    <w:right w:val="single" w:sz="2" w:space="0" w:color="auto"/>
                  </w:tcBorders>
                  <w:vAlign w:val="center"/>
                  <w:hideMark/>
                </w:tcPr>
                <w:p w14:paraId="08673AA5" w14:textId="197F6575" w:rsidR="00A9577C" w:rsidRPr="002637B5" w:rsidRDefault="00A9577C" w:rsidP="003337D9">
                  <w:pPr>
                    <w:spacing w:after="50"/>
                    <w:ind w:firstLineChars="200" w:firstLine="420"/>
                    <w:jc w:val="left"/>
                    <w:rPr>
                      <w:rFonts w:ascii="宋体" w:hAnsi="宋体" w:cs="宋体"/>
                    </w:rPr>
                  </w:pPr>
                  <w:r>
                    <w:rPr>
                      <w:rFonts w:ascii="宋体" w:hAnsi="宋体" w:hint="eastAsia"/>
                    </w:rPr>
                    <w:t>2025.01-2025.03</w:t>
                  </w:r>
                </w:p>
              </w:tc>
              <w:tc>
                <w:tcPr>
                  <w:tcW w:w="2797" w:type="dxa"/>
                  <w:tcBorders>
                    <w:top w:val="single" w:sz="2" w:space="0" w:color="auto"/>
                    <w:left w:val="single" w:sz="2" w:space="0" w:color="auto"/>
                    <w:bottom w:val="single" w:sz="12" w:space="0" w:color="auto"/>
                    <w:right w:val="single" w:sz="2" w:space="0" w:color="auto"/>
                  </w:tcBorders>
                  <w:vAlign w:val="center"/>
                  <w:hideMark/>
                </w:tcPr>
                <w:p w14:paraId="7B4186AF" w14:textId="383D3EC6" w:rsidR="00A9577C" w:rsidRPr="002637B5" w:rsidRDefault="00A9577C" w:rsidP="003337D9">
                  <w:pPr>
                    <w:spacing w:after="50"/>
                    <w:jc w:val="left"/>
                    <w:rPr>
                      <w:rFonts w:ascii="宋体" w:hAnsi="宋体" w:cs="宋体"/>
                    </w:rPr>
                  </w:pPr>
                  <w:r>
                    <w:rPr>
                      <w:rFonts w:ascii="宋体" w:hAnsi="宋体" w:hint="eastAsia"/>
                    </w:rPr>
                    <w:t>补充实验</w:t>
                  </w:r>
                  <w:r w:rsidR="0064215B">
                    <w:rPr>
                      <w:rFonts w:ascii="宋体" w:hAnsi="宋体" w:hint="eastAsia"/>
                    </w:rPr>
                    <w:t>，撰写论文</w:t>
                  </w:r>
                </w:p>
              </w:tc>
              <w:tc>
                <w:tcPr>
                  <w:tcW w:w="3163" w:type="dxa"/>
                  <w:tcBorders>
                    <w:top w:val="single" w:sz="2" w:space="0" w:color="auto"/>
                    <w:left w:val="single" w:sz="2" w:space="0" w:color="auto"/>
                    <w:bottom w:val="single" w:sz="12" w:space="0" w:color="auto"/>
                    <w:right w:val="single" w:sz="12" w:space="0" w:color="auto"/>
                  </w:tcBorders>
                  <w:vAlign w:val="center"/>
                  <w:hideMark/>
                </w:tcPr>
                <w:p w14:paraId="1BD8D100" w14:textId="44D3D28D" w:rsidR="00A9577C" w:rsidRPr="002637B5" w:rsidRDefault="00A9577C" w:rsidP="003337D9">
                  <w:pPr>
                    <w:spacing w:after="50"/>
                    <w:jc w:val="left"/>
                    <w:rPr>
                      <w:rFonts w:ascii="宋体" w:hAnsi="宋体" w:cs="宋体"/>
                    </w:rPr>
                  </w:pPr>
                  <w:r>
                    <w:rPr>
                      <w:rFonts w:ascii="宋体" w:hAnsi="宋体" w:hint="eastAsia"/>
                    </w:rPr>
                    <w:t>完成论文撰写并准备毕业答辩</w:t>
                  </w:r>
                </w:p>
              </w:tc>
            </w:tr>
          </w:tbl>
          <w:p w14:paraId="6F200E27" w14:textId="77777777" w:rsidR="002637B5" w:rsidRPr="002637B5" w:rsidRDefault="002637B5" w:rsidP="003337D9">
            <w:pPr>
              <w:spacing w:after="50"/>
              <w:ind w:firstLineChars="200" w:firstLine="420"/>
              <w:jc w:val="left"/>
              <w:rPr>
                <w:rFonts w:ascii="宋体" w:hAnsi="宋体" w:cs="宋体"/>
              </w:rPr>
            </w:pPr>
          </w:p>
          <w:p w14:paraId="324626D3" w14:textId="77777777" w:rsidR="007A1B2B" w:rsidRPr="002637B5" w:rsidRDefault="007A1B2B" w:rsidP="003337D9">
            <w:pPr>
              <w:spacing w:after="50"/>
              <w:ind w:firstLineChars="200" w:firstLine="420"/>
              <w:jc w:val="left"/>
              <w:rPr>
                <w:rFonts w:ascii="宋体" w:hAnsi="宋体" w:cs="宋体"/>
              </w:rPr>
            </w:pPr>
          </w:p>
        </w:tc>
      </w:tr>
      <w:tr w:rsidR="00424B1F" w14:paraId="6E782B54" w14:textId="77777777">
        <w:trPr>
          <w:trHeight w:val="11144"/>
          <w:jc w:val="center"/>
        </w:trPr>
        <w:tc>
          <w:tcPr>
            <w:tcW w:w="9624" w:type="dxa"/>
            <w:gridSpan w:val="4"/>
            <w:tcMar>
              <w:top w:w="200" w:type="dxa"/>
            </w:tcMar>
          </w:tcPr>
          <w:p w14:paraId="63FCA5F9" w14:textId="3A16B29E" w:rsidR="00424B1F" w:rsidRDefault="00424B1F" w:rsidP="00582BC1">
            <w:pPr>
              <w:spacing w:afterLines="50" w:after="156"/>
              <w:jc w:val="left"/>
              <w:rPr>
                <w:rFonts w:ascii="宋体" w:hAnsi="宋体" w:cs="宋体"/>
                <w:b/>
              </w:rPr>
            </w:pPr>
          </w:p>
        </w:tc>
      </w:tr>
    </w:tbl>
    <w:p w14:paraId="2E5662AF" w14:textId="77777777" w:rsidR="007A1B2B" w:rsidRDefault="007E35E1">
      <w:pPr>
        <w:spacing w:line="20" w:lineRule="exact"/>
        <w:jc w:val="center"/>
        <w:rPr>
          <w:rFonts w:ascii="宋体" w:hAnsi="宋体"/>
          <w:sz w:val="10"/>
          <w:szCs w:val="10"/>
        </w:rPr>
      </w:pPr>
      <w:r>
        <w:rPr>
          <w:rFonts w:ascii="宋体" w:hAnsi="宋体"/>
          <w:b/>
          <w:sz w:val="28"/>
          <w:szCs w:val="28"/>
        </w:rPr>
        <w:br w:type="page"/>
      </w:r>
    </w:p>
    <w:p w14:paraId="43149DE7" w14:textId="77777777" w:rsidR="007A1B2B" w:rsidRDefault="007A1B2B">
      <w:pPr>
        <w:spacing w:line="20" w:lineRule="exact"/>
        <w:jc w:val="center"/>
        <w:rPr>
          <w:rFonts w:ascii="宋体" w:hAnsi="宋体"/>
          <w:sz w:val="10"/>
          <w:szCs w:val="1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4A0" w:firstRow="1" w:lastRow="0" w:firstColumn="1" w:lastColumn="0" w:noHBand="0" w:noVBand="1"/>
      </w:tblPr>
      <w:tblGrid>
        <w:gridCol w:w="9652"/>
      </w:tblGrid>
      <w:tr w:rsidR="007A1B2B" w14:paraId="08B894B4" w14:textId="77777777">
        <w:trPr>
          <w:trHeight w:val="7838"/>
          <w:jc w:val="center"/>
        </w:trPr>
        <w:tc>
          <w:tcPr>
            <w:tcW w:w="9652" w:type="dxa"/>
            <w:tcMar>
              <w:top w:w="200" w:type="dxa"/>
            </w:tcMar>
          </w:tcPr>
          <w:p w14:paraId="65CC46BF" w14:textId="3C0F7DF4" w:rsidR="0081675C" w:rsidRPr="0081675C" w:rsidRDefault="007E35E1" w:rsidP="00076F2E">
            <w:pPr>
              <w:spacing w:afterLines="50" w:after="156"/>
              <w:ind w:leftChars="100" w:left="210" w:rightChars="100" w:right="210"/>
              <w:jc w:val="left"/>
              <w:rPr>
                <w:rFonts w:ascii="宋体" w:hAnsi="宋体" w:cs="宋体"/>
              </w:rPr>
            </w:pPr>
            <w:r>
              <w:rPr>
                <w:rFonts w:ascii="宋体" w:hAnsi="宋体" w:cs="宋体"/>
                <w:b/>
              </w:rPr>
              <w:t>论文进展情况</w:t>
            </w:r>
          </w:p>
          <w:p w14:paraId="68C2F024" w14:textId="77777777" w:rsidR="0081675C" w:rsidRPr="0081675C" w:rsidRDefault="0081675C" w:rsidP="00076F2E">
            <w:pPr>
              <w:ind w:rightChars="100" w:right="210"/>
              <w:jc w:val="left"/>
              <w:rPr>
                <w:rFonts w:ascii="宋体" w:hAnsi="宋体" w:cs="宋体"/>
                <w:b/>
              </w:rPr>
            </w:pPr>
            <w:r w:rsidRPr="0081675C">
              <w:rPr>
                <w:rFonts w:ascii="宋体" w:hAnsi="宋体" w:cs="宋体" w:hint="eastAsia"/>
                <w:b/>
              </w:rPr>
              <w:t>一、</w:t>
            </w:r>
            <w:r w:rsidRPr="0081675C">
              <w:rPr>
                <w:rFonts w:ascii="宋体" w:hAnsi="宋体" w:cs="宋体"/>
                <w:b/>
              </w:rPr>
              <w:t>报告工作计划</w:t>
            </w:r>
          </w:p>
          <w:p w14:paraId="19837E5B" w14:textId="77777777" w:rsidR="0081675C" w:rsidRPr="0081675C" w:rsidRDefault="0081675C" w:rsidP="00076F2E">
            <w:pPr>
              <w:spacing w:afterLines="50" w:after="156"/>
              <w:ind w:leftChars="100" w:left="210" w:firstLineChars="200" w:firstLine="420"/>
              <w:jc w:val="left"/>
              <w:rPr>
                <w:rFonts w:ascii="宋体" w:hAnsi="宋体" w:cs="宋体"/>
              </w:rPr>
            </w:pPr>
            <w:r w:rsidRPr="0081675C">
              <w:rPr>
                <w:rFonts w:ascii="宋体" w:hAnsi="宋体" w:cs="宋体"/>
              </w:rPr>
              <w:t>完成开题报告后，根据开题报告中所写的论文主要研究内容和技术路线，论文阶段报告工作计划如下：</w:t>
            </w:r>
            <w:r w:rsidRPr="0081675C">
              <w:rPr>
                <w:rFonts w:ascii="宋体" w:hAnsi="宋体" w:cs="宋体" w:hint="eastAsia"/>
              </w:rPr>
              <w:t xml:space="preserve"> </w:t>
            </w:r>
          </w:p>
          <w:p w14:paraId="64932466" w14:textId="14D17C6E" w:rsidR="0081675C" w:rsidRPr="0081675C" w:rsidRDefault="0081675C" w:rsidP="00076F2E">
            <w:pPr>
              <w:numPr>
                <w:ilvl w:val="2"/>
                <w:numId w:val="10"/>
              </w:numPr>
              <w:spacing w:afterLines="50" w:after="156"/>
              <w:ind w:left="0" w:firstLine="200"/>
              <w:jc w:val="left"/>
              <w:rPr>
                <w:rFonts w:ascii="宋体" w:hAnsi="宋体" w:cs="宋体"/>
              </w:rPr>
            </w:pPr>
            <w:r w:rsidRPr="0081675C">
              <w:rPr>
                <w:rFonts w:ascii="宋体" w:hAnsi="宋体" w:cs="宋体"/>
              </w:rPr>
              <w:t>202</w:t>
            </w:r>
            <w:r w:rsidRPr="0081675C">
              <w:rPr>
                <w:rFonts w:ascii="宋体" w:hAnsi="宋体" w:cs="宋体" w:hint="eastAsia"/>
              </w:rPr>
              <w:t>3</w:t>
            </w:r>
            <w:r w:rsidRPr="0081675C">
              <w:rPr>
                <w:rFonts w:ascii="宋体" w:hAnsi="宋体" w:cs="宋体"/>
              </w:rPr>
              <w:t>.11.1-202</w:t>
            </w:r>
            <w:r w:rsidRPr="0081675C">
              <w:rPr>
                <w:rFonts w:ascii="宋体" w:hAnsi="宋体" w:cs="宋体" w:hint="eastAsia"/>
              </w:rPr>
              <w:t>4</w:t>
            </w:r>
            <w:r w:rsidRPr="0081675C">
              <w:rPr>
                <w:rFonts w:ascii="宋体" w:hAnsi="宋体" w:cs="宋体"/>
              </w:rPr>
              <w:t>.2.28</w:t>
            </w:r>
            <w:r w:rsidR="005F6B53" w:rsidRPr="005F6B53">
              <w:rPr>
                <w:rFonts w:ascii="宋体" w:hAnsi="宋体" w:cs="宋体" w:hint="eastAsia"/>
              </w:rPr>
              <w:t>阅读</w:t>
            </w:r>
            <w:r w:rsidR="00E83A1F">
              <w:rPr>
                <w:rFonts w:ascii="宋体" w:hAnsi="宋体" w:cs="宋体" w:hint="eastAsia"/>
              </w:rPr>
              <w:t>涌现语言</w:t>
            </w:r>
            <w:r w:rsidR="005F6B53" w:rsidRPr="005F6B53">
              <w:rPr>
                <w:rFonts w:ascii="宋体" w:hAnsi="宋体" w:cs="宋体" w:hint="eastAsia"/>
              </w:rPr>
              <w:t>相关论文</w:t>
            </w:r>
            <w:r w:rsidR="005F6B53">
              <w:rPr>
                <w:rFonts w:ascii="宋体" w:hAnsi="宋体" w:cs="宋体" w:hint="eastAsia"/>
              </w:rPr>
              <w:t>，</w:t>
            </w:r>
            <w:r w:rsidR="005F6B53" w:rsidRPr="005F6B53">
              <w:rPr>
                <w:rFonts w:ascii="宋体" w:hAnsi="宋体" w:cs="宋体" w:hint="eastAsia"/>
              </w:rPr>
              <w:t>对</w:t>
            </w:r>
            <w:r w:rsidR="00E83A1F">
              <w:rPr>
                <w:rFonts w:ascii="宋体" w:hAnsi="宋体" w:hint="eastAsia"/>
              </w:rPr>
              <w:t>涌现语言研究</w:t>
            </w:r>
            <w:r w:rsidR="005F6B53" w:rsidRPr="005F6B53">
              <w:rPr>
                <w:rFonts w:ascii="宋体" w:hAnsi="宋体" w:cs="宋体" w:hint="eastAsia"/>
              </w:rPr>
              <w:t>有较为全面的理解</w:t>
            </w:r>
            <w:r w:rsidRPr="0081675C">
              <w:rPr>
                <w:rFonts w:ascii="宋体" w:hAnsi="宋体" w:cs="宋体" w:hint="eastAsia"/>
              </w:rPr>
              <w:t>；</w:t>
            </w:r>
          </w:p>
          <w:p w14:paraId="7BE857DC" w14:textId="01E9FC5E" w:rsidR="0081675C" w:rsidRPr="0081675C" w:rsidRDefault="0081675C" w:rsidP="00076F2E">
            <w:pPr>
              <w:numPr>
                <w:ilvl w:val="2"/>
                <w:numId w:val="10"/>
              </w:numPr>
              <w:spacing w:afterLines="50" w:after="156"/>
              <w:ind w:left="0" w:firstLine="200"/>
              <w:jc w:val="left"/>
              <w:rPr>
                <w:rFonts w:ascii="宋体" w:hAnsi="宋体" w:cs="宋体"/>
              </w:rPr>
            </w:pPr>
            <w:r w:rsidRPr="0081675C">
              <w:rPr>
                <w:rFonts w:ascii="宋体" w:hAnsi="宋体" w:cs="宋体"/>
              </w:rPr>
              <w:t>202</w:t>
            </w:r>
            <w:r w:rsidRPr="0081675C">
              <w:rPr>
                <w:rFonts w:ascii="宋体" w:hAnsi="宋体" w:cs="宋体" w:hint="eastAsia"/>
              </w:rPr>
              <w:t>4</w:t>
            </w:r>
            <w:r w:rsidRPr="0081675C">
              <w:rPr>
                <w:rFonts w:ascii="宋体" w:hAnsi="宋体" w:cs="宋体"/>
              </w:rPr>
              <w:t>.3.1-202</w:t>
            </w:r>
            <w:r w:rsidRPr="0081675C">
              <w:rPr>
                <w:rFonts w:ascii="宋体" w:hAnsi="宋体" w:cs="宋体" w:hint="eastAsia"/>
              </w:rPr>
              <w:t>4</w:t>
            </w:r>
            <w:r w:rsidRPr="0081675C">
              <w:rPr>
                <w:rFonts w:ascii="宋体" w:hAnsi="宋体" w:cs="宋体"/>
              </w:rPr>
              <w:t>.5.31</w:t>
            </w:r>
            <w:r w:rsidR="005F6B53" w:rsidRPr="005F6B53">
              <w:rPr>
                <w:rFonts w:ascii="宋体" w:hAnsi="宋体" w:cs="宋体" w:hint="eastAsia"/>
              </w:rPr>
              <w:t>进行</w:t>
            </w:r>
            <w:r w:rsidR="00E83A1F">
              <w:rPr>
                <w:rFonts w:ascii="宋体" w:hAnsi="宋体" w:hint="eastAsia"/>
              </w:rPr>
              <w:t>单任务下的涌现语言</w:t>
            </w:r>
            <w:r w:rsidR="005F6B53" w:rsidRPr="005F6B53">
              <w:rPr>
                <w:rFonts w:ascii="宋体" w:hAnsi="宋体" w:cs="宋体" w:hint="eastAsia"/>
              </w:rPr>
              <w:t>相关</w:t>
            </w:r>
            <w:r w:rsidR="005F6B53">
              <w:rPr>
                <w:rFonts w:ascii="宋体" w:hAnsi="宋体" w:cs="宋体" w:hint="eastAsia"/>
              </w:rPr>
              <w:t>工作，</w:t>
            </w:r>
            <w:r w:rsidR="00E83A1F">
              <w:rPr>
                <w:rFonts w:ascii="宋体" w:hAnsi="宋体" w:hint="eastAsia"/>
              </w:rPr>
              <w:t>完成单任务下的涌现语言实验并对结果进行分析</w:t>
            </w:r>
            <w:r w:rsidRPr="0081675C">
              <w:rPr>
                <w:rFonts w:ascii="宋体" w:hAnsi="宋体" w:cs="宋体" w:hint="eastAsia"/>
              </w:rPr>
              <w:t>；</w:t>
            </w:r>
          </w:p>
          <w:p w14:paraId="1B7F87F6" w14:textId="0C17FA37" w:rsidR="0081675C" w:rsidRPr="0081675C" w:rsidRDefault="0081675C" w:rsidP="00076F2E">
            <w:pPr>
              <w:numPr>
                <w:ilvl w:val="2"/>
                <w:numId w:val="10"/>
              </w:numPr>
              <w:spacing w:afterLines="50" w:after="156"/>
              <w:ind w:left="0" w:firstLine="200"/>
              <w:jc w:val="left"/>
              <w:rPr>
                <w:rFonts w:ascii="宋体" w:hAnsi="宋体" w:cs="宋体"/>
              </w:rPr>
            </w:pPr>
            <w:r w:rsidRPr="0081675C">
              <w:rPr>
                <w:rFonts w:ascii="宋体" w:hAnsi="宋体" w:cs="宋体"/>
              </w:rPr>
              <w:t>202</w:t>
            </w:r>
            <w:r w:rsidRPr="0081675C">
              <w:rPr>
                <w:rFonts w:ascii="宋体" w:hAnsi="宋体" w:cs="宋体" w:hint="eastAsia"/>
              </w:rPr>
              <w:t>4</w:t>
            </w:r>
            <w:r w:rsidRPr="0081675C">
              <w:rPr>
                <w:rFonts w:ascii="宋体" w:hAnsi="宋体" w:cs="宋体"/>
              </w:rPr>
              <w:t>.6.1-202</w:t>
            </w:r>
            <w:r w:rsidRPr="0081675C">
              <w:rPr>
                <w:rFonts w:ascii="宋体" w:hAnsi="宋体" w:cs="宋体" w:hint="eastAsia"/>
              </w:rPr>
              <w:t>4</w:t>
            </w:r>
            <w:r w:rsidRPr="0081675C">
              <w:rPr>
                <w:rFonts w:ascii="宋体" w:hAnsi="宋体" w:cs="宋体"/>
              </w:rPr>
              <w:t>.9.30</w:t>
            </w:r>
            <w:r w:rsidR="00E83A1F">
              <w:rPr>
                <w:rFonts w:ascii="宋体" w:hAnsi="宋体" w:hint="eastAsia"/>
              </w:rPr>
              <w:t>进行多任务下的涌现语言相关研究</w:t>
            </w:r>
            <w:r w:rsidR="005F6B53">
              <w:rPr>
                <w:rFonts w:ascii="宋体" w:hAnsi="宋体" w:cs="宋体" w:hint="eastAsia"/>
              </w:rPr>
              <w:t>，</w:t>
            </w:r>
            <w:r w:rsidR="00E83A1F">
              <w:rPr>
                <w:rFonts w:ascii="宋体" w:hAnsi="宋体" w:hint="eastAsia"/>
              </w:rPr>
              <w:t>完成多任务的框架设计</w:t>
            </w:r>
            <w:r w:rsidRPr="0081675C">
              <w:rPr>
                <w:rFonts w:ascii="宋体" w:hAnsi="宋体" w:cs="宋体"/>
              </w:rPr>
              <w:t>；</w:t>
            </w:r>
          </w:p>
          <w:p w14:paraId="068FB7B8" w14:textId="503A6F9F" w:rsidR="0081675C" w:rsidRPr="0081675C" w:rsidRDefault="0081675C" w:rsidP="00076F2E">
            <w:pPr>
              <w:numPr>
                <w:ilvl w:val="2"/>
                <w:numId w:val="10"/>
              </w:numPr>
              <w:spacing w:afterLines="50" w:after="156"/>
              <w:ind w:left="0" w:firstLine="200"/>
              <w:jc w:val="left"/>
              <w:rPr>
                <w:rFonts w:ascii="宋体" w:hAnsi="宋体" w:cs="宋体"/>
              </w:rPr>
            </w:pPr>
            <w:r w:rsidRPr="0081675C">
              <w:rPr>
                <w:rFonts w:ascii="宋体" w:hAnsi="宋体" w:cs="宋体"/>
              </w:rPr>
              <w:t>202</w:t>
            </w:r>
            <w:r w:rsidRPr="0081675C">
              <w:rPr>
                <w:rFonts w:ascii="宋体" w:hAnsi="宋体" w:cs="宋体" w:hint="eastAsia"/>
              </w:rPr>
              <w:t>4</w:t>
            </w:r>
            <w:r w:rsidRPr="0081675C">
              <w:rPr>
                <w:rFonts w:ascii="宋体" w:hAnsi="宋体" w:cs="宋体"/>
              </w:rPr>
              <w:t>.10.1-202</w:t>
            </w:r>
            <w:r w:rsidRPr="0081675C">
              <w:rPr>
                <w:rFonts w:ascii="宋体" w:hAnsi="宋体" w:cs="宋体" w:hint="eastAsia"/>
              </w:rPr>
              <w:t>4</w:t>
            </w:r>
            <w:r w:rsidRPr="0081675C">
              <w:rPr>
                <w:rFonts w:ascii="宋体" w:hAnsi="宋体" w:cs="宋体"/>
              </w:rPr>
              <w:t>.11.31</w:t>
            </w:r>
            <w:r w:rsidR="00E83A1F">
              <w:rPr>
                <w:rFonts w:ascii="宋体" w:hAnsi="宋体" w:hint="eastAsia"/>
              </w:rPr>
              <w:t>进行多任务下的涌现语言实验</w:t>
            </w:r>
            <w:r w:rsidR="005F6B53">
              <w:rPr>
                <w:rFonts w:ascii="宋体" w:hAnsi="宋体" w:cs="宋体" w:hint="eastAsia"/>
              </w:rPr>
              <w:t>，</w:t>
            </w:r>
            <w:r w:rsidR="00E83A1F">
              <w:rPr>
                <w:rFonts w:ascii="宋体" w:hAnsi="宋体" w:cs="宋体" w:hint="eastAsia"/>
              </w:rPr>
              <w:t>完成多任务下的涌现语言实验并对结果进行分析</w:t>
            </w:r>
            <w:r w:rsidRPr="0081675C">
              <w:rPr>
                <w:rFonts w:ascii="宋体" w:hAnsi="宋体" w:cs="宋体"/>
              </w:rPr>
              <w:t>；</w:t>
            </w:r>
          </w:p>
          <w:p w14:paraId="236F8A33" w14:textId="029162BD" w:rsidR="002A693C" w:rsidRDefault="0081675C" w:rsidP="00076F2E">
            <w:pPr>
              <w:numPr>
                <w:ilvl w:val="2"/>
                <w:numId w:val="10"/>
              </w:numPr>
              <w:spacing w:afterLines="50" w:after="156"/>
              <w:ind w:left="0" w:firstLine="200"/>
              <w:jc w:val="left"/>
              <w:rPr>
                <w:rFonts w:ascii="宋体" w:hAnsi="宋体" w:cs="宋体"/>
              </w:rPr>
            </w:pPr>
            <w:r w:rsidRPr="0081675C">
              <w:rPr>
                <w:rFonts w:ascii="宋体" w:hAnsi="宋体" w:cs="宋体"/>
              </w:rPr>
              <w:t>202</w:t>
            </w:r>
            <w:r w:rsidRPr="0081675C">
              <w:rPr>
                <w:rFonts w:ascii="宋体" w:hAnsi="宋体" w:cs="宋体" w:hint="eastAsia"/>
              </w:rPr>
              <w:t>4</w:t>
            </w:r>
            <w:r w:rsidRPr="0081675C">
              <w:rPr>
                <w:rFonts w:ascii="宋体" w:hAnsi="宋体" w:cs="宋体"/>
              </w:rPr>
              <w:t>.12.1-202</w:t>
            </w:r>
            <w:r w:rsidR="005F6B53">
              <w:rPr>
                <w:rFonts w:ascii="宋体" w:hAnsi="宋体" w:cs="宋体" w:hint="eastAsia"/>
              </w:rPr>
              <w:t>5</w:t>
            </w:r>
            <w:r w:rsidRPr="0081675C">
              <w:rPr>
                <w:rFonts w:ascii="宋体" w:hAnsi="宋体" w:cs="宋体"/>
              </w:rPr>
              <w:t>.1.31</w:t>
            </w:r>
            <w:r w:rsidR="005F6B53" w:rsidRPr="005F6B53">
              <w:rPr>
                <w:rFonts w:ascii="宋体" w:hAnsi="宋体" w:cs="宋体" w:hint="eastAsia"/>
              </w:rPr>
              <w:t>基于</w:t>
            </w:r>
            <w:r w:rsidR="00413BB6">
              <w:rPr>
                <w:rFonts w:ascii="宋体" w:hAnsi="宋体" w:cs="宋体" w:hint="eastAsia"/>
              </w:rPr>
              <w:t>目前存在的一些问题，进行</w:t>
            </w:r>
            <w:r w:rsidR="005F6B53" w:rsidRPr="005F6B53">
              <w:rPr>
                <w:rFonts w:ascii="宋体" w:hAnsi="宋体" w:cs="宋体" w:hint="eastAsia"/>
              </w:rPr>
              <w:t>补充实验</w:t>
            </w:r>
            <w:r w:rsidR="005F6B53">
              <w:rPr>
                <w:rFonts w:ascii="宋体" w:hAnsi="宋体" w:cs="宋体" w:hint="eastAsia"/>
              </w:rPr>
              <w:t>，</w:t>
            </w:r>
            <w:r w:rsidR="005F6B53" w:rsidRPr="005F6B53">
              <w:rPr>
                <w:rFonts w:ascii="宋体" w:hAnsi="宋体" w:cs="宋体" w:hint="eastAsia"/>
              </w:rPr>
              <w:t>完成论文撰写并准备毕业答辩</w:t>
            </w:r>
            <w:r w:rsidR="00076F2E">
              <w:rPr>
                <w:rFonts w:ascii="宋体" w:hAnsi="宋体" w:cs="宋体" w:hint="eastAsia"/>
              </w:rPr>
              <w:t>；</w:t>
            </w:r>
          </w:p>
          <w:p w14:paraId="3F1E40CB" w14:textId="214306FB" w:rsidR="0081675C" w:rsidRPr="0081675C" w:rsidRDefault="0081675C" w:rsidP="00076F2E">
            <w:pPr>
              <w:spacing w:afterLines="50" w:after="156"/>
              <w:jc w:val="left"/>
              <w:rPr>
                <w:rFonts w:ascii="宋体" w:hAnsi="宋体" w:cs="宋体"/>
                <w:b/>
              </w:rPr>
            </w:pPr>
            <w:r w:rsidRPr="0081675C">
              <w:rPr>
                <w:rFonts w:ascii="宋体" w:hAnsi="宋体" w:cs="宋体"/>
                <w:b/>
              </w:rPr>
              <w:t>二、实际进展情况</w:t>
            </w:r>
          </w:p>
          <w:p w14:paraId="6C7DD75A" w14:textId="654B22D0" w:rsidR="00E0306A" w:rsidRDefault="00E0306A" w:rsidP="0046252C">
            <w:pPr>
              <w:tabs>
                <w:tab w:val="left" w:pos="1774"/>
              </w:tabs>
              <w:spacing w:afterLines="50" w:after="156"/>
              <w:ind w:firstLineChars="200" w:firstLine="420"/>
              <w:jc w:val="left"/>
              <w:rPr>
                <w:ins w:id="99" w:author="Yuan" w:date="2024-12-12T12:14:00Z"/>
                <w:rFonts w:ascii="宋体" w:hAnsi="宋体" w:cs="宋体"/>
              </w:rPr>
            </w:pPr>
            <w:ins w:id="100" w:author="Yuan" w:date="2024-12-12T12:13:00Z">
              <w:r>
                <w:rPr>
                  <w:rFonts w:ascii="宋体" w:hAnsi="宋体" w:cs="宋体" w:hint="eastAsia"/>
                </w:rPr>
                <w:t>（1）</w:t>
              </w:r>
            </w:ins>
            <w:ins w:id="101" w:author="Yuan" w:date="2024-12-12T12:14:00Z">
              <w:r>
                <w:rPr>
                  <w:rFonts w:ascii="宋体" w:hAnsi="宋体" w:cs="宋体" w:hint="eastAsia"/>
                </w:rPr>
                <w:t>完成了。。。。短语</w:t>
              </w:r>
            </w:ins>
          </w:p>
          <w:p w14:paraId="247C22B9" w14:textId="77777777" w:rsidR="00E0306A" w:rsidRDefault="00E0306A" w:rsidP="0046252C">
            <w:pPr>
              <w:tabs>
                <w:tab w:val="left" w:pos="1774"/>
              </w:tabs>
              <w:spacing w:afterLines="50" w:after="156"/>
              <w:ind w:firstLineChars="200" w:firstLine="420"/>
              <w:jc w:val="left"/>
              <w:rPr>
                <w:ins w:id="102" w:author="Yuan" w:date="2024-12-12T12:14:00Z"/>
                <w:rFonts w:ascii="宋体" w:hAnsi="宋体" w:cs="宋体" w:hint="eastAsia"/>
              </w:rPr>
            </w:pPr>
          </w:p>
          <w:p w14:paraId="17727C11" w14:textId="519EBC33" w:rsidR="00E0306A" w:rsidRDefault="00E0306A" w:rsidP="0046252C">
            <w:pPr>
              <w:tabs>
                <w:tab w:val="left" w:pos="1774"/>
              </w:tabs>
              <w:spacing w:afterLines="50" w:after="156"/>
              <w:ind w:firstLineChars="200" w:firstLine="420"/>
              <w:jc w:val="left"/>
              <w:rPr>
                <w:ins w:id="103" w:author="Yuan" w:date="2024-12-12T12:14:00Z"/>
                <w:rFonts w:ascii="宋体" w:hAnsi="宋体" w:cs="宋体"/>
              </w:rPr>
            </w:pPr>
            <w:ins w:id="104" w:author="Yuan" w:date="2024-12-12T12:14:00Z">
              <w:r>
                <w:rPr>
                  <w:rFonts w:ascii="宋体" w:hAnsi="宋体" w:cs="宋体" w:hint="eastAsia"/>
                </w:rPr>
                <w:t>（2）完成了。。。短语</w:t>
              </w:r>
            </w:ins>
          </w:p>
          <w:p w14:paraId="51A6E4BE" w14:textId="77777777" w:rsidR="00E0306A" w:rsidRDefault="00E0306A" w:rsidP="0046252C">
            <w:pPr>
              <w:tabs>
                <w:tab w:val="left" w:pos="1774"/>
              </w:tabs>
              <w:spacing w:afterLines="50" w:after="156"/>
              <w:ind w:firstLineChars="200" w:firstLine="420"/>
              <w:jc w:val="left"/>
              <w:rPr>
                <w:ins w:id="105" w:author="Yuan" w:date="2024-12-12T12:14:00Z"/>
                <w:rFonts w:ascii="宋体" w:hAnsi="宋体" w:cs="宋体" w:hint="eastAsia"/>
              </w:rPr>
            </w:pPr>
          </w:p>
          <w:p w14:paraId="100BA9BB" w14:textId="3BD93928" w:rsidR="0046252C" w:rsidRPr="0046252C" w:rsidRDefault="0081675C" w:rsidP="0046252C">
            <w:pPr>
              <w:tabs>
                <w:tab w:val="left" w:pos="1774"/>
              </w:tabs>
              <w:spacing w:afterLines="50" w:after="156"/>
              <w:ind w:firstLineChars="200" w:firstLine="420"/>
              <w:jc w:val="left"/>
              <w:rPr>
                <w:rFonts w:ascii="宋体" w:hAnsi="宋体" w:cs="宋体"/>
              </w:rPr>
            </w:pPr>
            <w:r w:rsidRPr="0081675C">
              <w:rPr>
                <w:rFonts w:ascii="宋体" w:hAnsi="宋体" w:cs="宋体" w:hint="eastAsia"/>
              </w:rPr>
              <w:t>在</w:t>
            </w:r>
            <w:r w:rsidR="00413BB6">
              <w:rPr>
                <w:rFonts w:ascii="宋体" w:hAnsi="宋体" w:cs="宋体" w:hint="eastAsia"/>
              </w:rPr>
              <w:t>单任务下的涌现语言研究中，本课题</w:t>
            </w:r>
            <w:r w:rsidR="0046252C" w:rsidRPr="0046252C">
              <w:rPr>
                <w:rFonts w:ascii="宋体" w:hAnsi="宋体" w:cs="宋体" w:hint="eastAsia"/>
              </w:rPr>
              <w:t>基于强化学习框架设计了一系列任务场景，包括定位任务、</w:t>
            </w:r>
            <w:r w:rsidR="003066B0">
              <w:rPr>
                <w:rFonts w:ascii="宋体" w:hAnsi="宋体" w:cs="宋体" w:hint="eastAsia"/>
              </w:rPr>
              <w:t>颜色判定</w:t>
            </w:r>
            <w:r w:rsidR="0046252C" w:rsidRPr="0046252C">
              <w:rPr>
                <w:rFonts w:ascii="宋体" w:hAnsi="宋体" w:cs="宋体" w:hint="eastAsia"/>
              </w:rPr>
              <w:t>任务和</w:t>
            </w:r>
            <w:r w:rsidR="003066B0">
              <w:rPr>
                <w:rFonts w:ascii="宋体" w:hAnsi="宋体" w:cs="宋体" w:hint="eastAsia"/>
              </w:rPr>
              <w:t>类型判定</w:t>
            </w:r>
            <w:r w:rsidR="0046252C" w:rsidRPr="0046252C">
              <w:rPr>
                <w:rFonts w:ascii="宋体" w:hAnsi="宋体" w:cs="宋体" w:hint="eastAsia"/>
              </w:rPr>
              <w:t>任务。通过对任务完成情况进行奖励反馈，评估了任务完成率，分析了涌现语言在不同任务环境中的生成与理解能力。具体而言，课题对生成的符号序列、符号数量及其与图像之间的映射关系进行了深入探讨，进一步揭示了涌现语言的特性及其在任务执行中的作用。实验在单任务环境中</w:t>
            </w:r>
            <w:r w:rsidR="0046252C">
              <w:rPr>
                <w:rFonts w:ascii="宋体" w:hAnsi="宋体" w:cs="宋体" w:hint="eastAsia"/>
              </w:rPr>
              <w:t>，验证了涌现语言</w:t>
            </w:r>
            <w:r w:rsidR="0046252C" w:rsidRPr="0046252C">
              <w:rPr>
                <w:rFonts w:ascii="宋体" w:hAnsi="宋体" w:cs="宋体" w:hint="eastAsia"/>
              </w:rPr>
              <w:t>能够有效传递和解读任务相关信息</w:t>
            </w:r>
            <w:r w:rsidR="0046252C">
              <w:rPr>
                <w:rFonts w:ascii="宋体" w:hAnsi="宋体" w:cs="宋体" w:hint="eastAsia"/>
              </w:rPr>
              <w:t>的能力。</w:t>
            </w:r>
          </w:p>
          <w:p w14:paraId="4EAF664F" w14:textId="0E1BE104" w:rsidR="0046252C" w:rsidRPr="0046252C" w:rsidRDefault="0046252C" w:rsidP="0046252C">
            <w:pPr>
              <w:tabs>
                <w:tab w:val="left" w:pos="1774"/>
              </w:tabs>
              <w:spacing w:afterLines="50" w:after="156"/>
              <w:ind w:firstLineChars="200" w:firstLine="420"/>
              <w:jc w:val="left"/>
              <w:rPr>
                <w:rFonts w:ascii="宋体" w:hAnsi="宋体" w:cs="宋体"/>
              </w:rPr>
            </w:pPr>
            <w:r w:rsidRPr="0046252C">
              <w:rPr>
                <w:rFonts w:ascii="宋体" w:hAnsi="宋体" w:cs="宋体" w:hint="eastAsia"/>
              </w:rPr>
              <w:t>在多任务环境下，本研究采用多任务专家混合框架，通过共享参数结构实现了多任务联合训练。该方法在促进任务间知识共享的同时，保留了各任务的独立性。研究分析了涌现语言在多任务环境下的生成与理解能力，系统评估了其表达质量以及模型在不同任务上的性能表现。实验结果表明，</w:t>
            </w:r>
            <w:r>
              <w:rPr>
                <w:rFonts w:ascii="宋体" w:hAnsi="宋体" w:cs="宋体" w:hint="eastAsia"/>
              </w:rPr>
              <w:t>使用的共享参数</w:t>
            </w:r>
            <w:r w:rsidRPr="0046252C">
              <w:rPr>
                <w:rFonts w:ascii="宋体" w:hAnsi="宋体" w:cs="宋体" w:hint="eastAsia"/>
              </w:rPr>
              <w:t>框架有效提升了模型在多任务场景中的整体表现，进一步证明了其在促进任务间协作和提高任务解决效率方面的优势。</w:t>
            </w:r>
          </w:p>
          <w:p w14:paraId="0E3E57BD" w14:textId="5E940B6D" w:rsidR="0081675C" w:rsidRPr="002A693C" w:rsidRDefault="0046252C" w:rsidP="0046252C">
            <w:pPr>
              <w:tabs>
                <w:tab w:val="left" w:pos="1774"/>
              </w:tabs>
              <w:spacing w:afterLines="50" w:after="156"/>
              <w:ind w:firstLineChars="200" w:firstLine="420"/>
              <w:jc w:val="left"/>
              <w:rPr>
                <w:rFonts w:ascii="宋体" w:hAnsi="宋体" w:cs="宋体"/>
              </w:rPr>
            </w:pPr>
            <w:r w:rsidRPr="0046252C">
              <w:rPr>
                <w:rFonts w:ascii="宋体" w:hAnsi="宋体" w:cs="宋体" w:hint="eastAsia"/>
              </w:rPr>
              <w:t>后续研究将进一步深入探讨单任务与多任务环境下涌现语言性质的共性与差异，分析影响涌现语言生成与理解的一些关键因素，以期为涌现语言的应用提供更深入的理论支持和实践指导。</w:t>
            </w:r>
          </w:p>
        </w:tc>
      </w:tr>
      <w:tr w:rsidR="007A1B2B" w14:paraId="1008B7A1" w14:textId="77777777">
        <w:trPr>
          <w:trHeight w:val="5283"/>
          <w:jc w:val="center"/>
        </w:trPr>
        <w:tc>
          <w:tcPr>
            <w:tcW w:w="9652" w:type="dxa"/>
            <w:tcMar>
              <w:top w:w="200" w:type="dxa"/>
            </w:tcMar>
          </w:tcPr>
          <w:p w14:paraId="2C2D62DB" w14:textId="6F5E857C" w:rsidR="007A1B2B" w:rsidRDefault="007E35E1">
            <w:pPr>
              <w:spacing w:afterLines="50" w:after="156"/>
              <w:ind w:leftChars="100" w:left="210" w:rightChars="100" w:right="210"/>
              <w:jc w:val="left"/>
              <w:rPr>
                <w:rFonts w:ascii="宋体" w:hAnsi="宋体" w:cs="宋体"/>
              </w:rPr>
            </w:pPr>
            <w:r>
              <w:rPr>
                <w:rFonts w:ascii="宋体" w:hAnsi="宋体" w:cs="宋体"/>
                <w:b/>
              </w:rPr>
              <w:t>工作成果</w:t>
            </w:r>
            <w:r w:rsidR="00C223AA">
              <w:rPr>
                <w:rFonts w:ascii="宋体" w:hAnsi="宋体" w:cs="宋体" w:hint="eastAsia"/>
                <w:b/>
              </w:rPr>
              <w:t xml:space="preserve"> </w:t>
            </w:r>
          </w:p>
          <w:p w14:paraId="085CA22A" w14:textId="023F093C" w:rsidR="0081675C" w:rsidRPr="0081675C" w:rsidRDefault="00076F2E" w:rsidP="00076F2E">
            <w:pPr>
              <w:ind w:rightChars="100" w:right="210"/>
              <w:jc w:val="left"/>
              <w:rPr>
                <w:rFonts w:ascii="宋体" w:hAnsi="宋体" w:cs="宋体"/>
                <w:b/>
              </w:rPr>
            </w:pPr>
            <w:r>
              <w:rPr>
                <w:rFonts w:ascii="宋体" w:hAnsi="宋体" w:cs="宋体" w:hint="eastAsia"/>
                <w:b/>
              </w:rPr>
              <w:t>一、</w:t>
            </w:r>
            <w:r w:rsidR="0081675C" w:rsidRPr="0081675C">
              <w:rPr>
                <w:rFonts w:ascii="宋体" w:hAnsi="宋体" w:cs="宋体"/>
                <w:b/>
              </w:rPr>
              <w:t>已完成学位论文工作的内容</w:t>
            </w:r>
          </w:p>
          <w:p w14:paraId="36CD76BF" w14:textId="3F61786E" w:rsidR="0046252C" w:rsidRPr="0046252C" w:rsidRDefault="0046252C" w:rsidP="00C223AA">
            <w:pPr>
              <w:tabs>
                <w:tab w:val="left" w:pos="1774"/>
              </w:tabs>
              <w:spacing w:afterLines="50" w:after="156"/>
              <w:ind w:firstLineChars="200" w:firstLine="420"/>
              <w:jc w:val="left"/>
              <w:rPr>
                <w:rFonts w:ascii="宋体" w:hAnsi="宋体" w:cs="宋体"/>
              </w:rPr>
            </w:pPr>
            <w:r w:rsidRPr="0046252C">
              <w:rPr>
                <w:rFonts w:ascii="宋体" w:hAnsi="宋体" w:cs="宋体" w:hint="eastAsia"/>
              </w:rPr>
              <w:t>本</w:t>
            </w:r>
            <w:r>
              <w:rPr>
                <w:rFonts w:ascii="宋体" w:hAnsi="宋体" w:cs="宋体" w:hint="eastAsia"/>
              </w:rPr>
              <w:t>课题</w:t>
            </w:r>
            <w:r w:rsidRPr="0046252C">
              <w:rPr>
                <w:rFonts w:ascii="宋体" w:hAnsi="宋体" w:cs="宋体" w:hint="eastAsia"/>
              </w:rPr>
              <w:t>在单任务环境下，通过强化学习框架设计了定位、</w:t>
            </w:r>
            <w:r w:rsidR="003066B0">
              <w:rPr>
                <w:rFonts w:ascii="宋体" w:hAnsi="宋体" w:cs="宋体" w:hint="eastAsia"/>
              </w:rPr>
              <w:t>颜色判定</w:t>
            </w:r>
            <w:r w:rsidRPr="0046252C">
              <w:rPr>
                <w:rFonts w:ascii="宋体" w:hAnsi="宋体" w:cs="宋体" w:hint="eastAsia"/>
              </w:rPr>
              <w:t>和</w:t>
            </w:r>
            <w:r w:rsidR="003066B0">
              <w:rPr>
                <w:rFonts w:ascii="宋体" w:hAnsi="宋体" w:cs="宋体" w:hint="eastAsia"/>
              </w:rPr>
              <w:t>类型判定</w:t>
            </w:r>
            <w:r w:rsidRPr="0046252C">
              <w:rPr>
                <w:rFonts w:ascii="宋体" w:hAnsi="宋体" w:cs="宋体" w:hint="eastAsia"/>
              </w:rPr>
              <w:t>等任务场景。通过基于任务完成情况的奖励机制，评估了涌现语言在不同任务中的生成与理解能力，并分析了符号序列的特性、符号使用数量及其与图像的映射关系。实验结果表明，涌现语言能够有效传递和解读任务相关信息，展现了其在单任务环境中的应用潜力。</w:t>
            </w:r>
          </w:p>
          <w:p w14:paraId="27EF21F7" w14:textId="13277F94" w:rsidR="00AC3FAD" w:rsidRDefault="0046252C" w:rsidP="00C223AA">
            <w:pPr>
              <w:tabs>
                <w:tab w:val="left" w:pos="1774"/>
              </w:tabs>
              <w:spacing w:afterLines="50" w:after="156"/>
              <w:ind w:firstLineChars="200" w:firstLine="420"/>
              <w:jc w:val="left"/>
              <w:rPr>
                <w:rFonts w:ascii="宋体" w:hAnsi="宋体" w:cs="宋体"/>
              </w:rPr>
            </w:pPr>
            <w:r w:rsidRPr="0046252C">
              <w:rPr>
                <w:rFonts w:ascii="宋体" w:hAnsi="宋体" w:cs="宋体" w:hint="eastAsia"/>
              </w:rPr>
              <w:t>在多任务环境中，本研究采用多任务专家混合框架，通过共享参数实现了多任务联合训练，在保持任务独立性的同时促进了任务间的知识共享。实验系统评估了涌现语言的表达质量及模型在多任务场景中的性能，结果显示该框架显著提升了整体表现，有助于任务间协作与效率提升。后续研究将进一步比较单任务与多任务环境下涌现语言的共性与差异，并探讨影响其生成与理解的关键因素，为其实际应用提供理论依据与实践参考。</w:t>
            </w:r>
          </w:p>
          <w:p w14:paraId="46CD2064" w14:textId="652C673D" w:rsidR="0081675C" w:rsidRPr="0081675C" w:rsidRDefault="00AC3FAD" w:rsidP="00076F2E">
            <w:pPr>
              <w:tabs>
                <w:tab w:val="left" w:pos="1774"/>
              </w:tabs>
              <w:ind w:rightChars="100" w:right="210"/>
              <w:jc w:val="left"/>
              <w:rPr>
                <w:rFonts w:ascii="宋体" w:hAnsi="宋体" w:cs="宋体"/>
              </w:rPr>
            </w:pPr>
            <w:r>
              <w:rPr>
                <w:rFonts w:ascii="宋体" w:hAnsi="宋体" w:cs="宋体" w:hint="eastAsia"/>
              </w:rPr>
              <w:t>二、</w:t>
            </w:r>
            <w:r w:rsidR="0081675C" w:rsidRPr="0081675C">
              <w:rPr>
                <w:rFonts w:ascii="宋体" w:hAnsi="宋体" w:cs="宋体"/>
                <w:b/>
              </w:rPr>
              <w:t>取得的阶段性成果</w:t>
            </w:r>
          </w:p>
          <w:p w14:paraId="46608647" w14:textId="55244D85" w:rsidR="0081675C" w:rsidRPr="0081675C" w:rsidRDefault="0081675C" w:rsidP="00076F2E">
            <w:pPr>
              <w:tabs>
                <w:tab w:val="left" w:pos="1774"/>
              </w:tabs>
              <w:spacing w:afterLines="50" w:after="156"/>
              <w:ind w:firstLineChars="200" w:firstLine="420"/>
              <w:jc w:val="left"/>
              <w:rPr>
                <w:rFonts w:ascii="宋体" w:hAnsi="宋体" w:cs="宋体"/>
              </w:rPr>
            </w:pPr>
            <w:r w:rsidRPr="0081675C">
              <w:rPr>
                <w:rFonts w:ascii="宋体" w:hAnsi="宋体" w:cs="宋体" w:hint="eastAsia"/>
              </w:rPr>
              <w:t>2</w:t>
            </w:r>
            <w:r w:rsidRPr="0081675C">
              <w:rPr>
                <w:rFonts w:ascii="宋体" w:hAnsi="宋体" w:cs="宋体"/>
              </w:rPr>
              <w:t xml:space="preserve">.1 </w:t>
            </w:r>
            <w:r w:rsidR="004B34CD" w:rsidRPr="007A46A0">
              <w:rPr>
                <w:rFonts w:ascii="宋体" w:hAnsi="宋体" w:cs="宋体" w:hint="eastAsia"/>
              </w:rPr>
              <w:t>单任务下的涌现语言研究</w:t>
            </w:r>
          </w:p>
          <w:p w14:paraId="7448596D" w14:textId="532A8CF1" w:rsidR="00862B12" w:rsidRPr="0081675C" w:rsidRDefault="0081675C" w:rsidP="00EF3C95">
            <w:pPr>
              <w:tabs>
                <w:tab w:val="left" w:pos="1774"/>
              </w:tabs>
              <w:spacing w:afterLines="50" w:after="156"/>
              <w:ind w:firstLineChars="200" w:firstLine="420"/>
              <w:jc w:val="left"/>
              <w:rPr>
                <w:rFonts w:ascii="宋体" w:hAnsi="宋体" w:cs="宋体"/>
              </w:rPr>
            </w:pPr>
            <w:r w:rsidRPr="0081675C">
              <w:rPr>
                <w:rFonts w:ascii="宋体" w:hAnsi="宋体" w:cs="宋体" w:hint="eastAsia"/>
              </w:rPr>
              <w:t>该部分介绍</w:t>
            </w:r>
            <w:r w:rsidR="004B34CD">
              <w:rPr>
                <w:rFonts w:ascii="宋体" w:hAnsi="宋体" w:cs="宋体" w:hint="eastAsia"/>
              </w:rPr>
              <w:t>设计的多个任务、</w:t>
            </w:r>
            <w:r w:rsidR="00A305A6">
              <w:rPr>
                <w:rFonts w:ascii="宋体" w:hAnsi="宋体" w:cs="宋体" w:hint="eastAsia"/>
              </w:rPr>
              <w:t>基于</w:t>
            </w:r>
            <w:r w:rsidR="004B34CD">
              <w:rPr>
                <w:rFonts w:ascii="宋体" w:hAnsi="宋体" w:cs="宋体" w:hint="eastAsia"/>
              </w:rPr>
              <w:t>强化学习</w:t>
            </w:r>
            <w:r w:rsidR="00EF3C95">
              <w:rPr>
                <w:rFonts w:ascii="宋体" w:hAnsi="宋体" w:cs="宋体" w:hint="eastAsia"/>
              </w:rPr>
              <w:t>的</w:t>
            </w:r>
            <w:r w:rsidR="004B34CD">
              <w:rPr>
                <w:rFonts w:ascii="宋体" w:hAnsi="宋体" w:cs="宋体" w:hint="eastAsia"/>
              </w:rPr>
              <w:t>多智能体语言涌现模型和</w:t>
            </w:r>
            <w:r w:rsidR="00A305A6">
              <w:rPr>
                <w:rFonts w:ascii="宋体" w:hAnsi="宋体" w:cs="宋体" w:hint="eastAsia"/>
              </w:rPr>
              <w:t>算法</w:t>
            </w:r>
            <w:r w:rsidRPr="0081675C">
              <w:rPr>
                <w:rFonts w:ascii="宋体" w:hAnsi="宋体" w:cs="宋体" w:hint="eastAsia"/>
              </w:rPr>
              <w:t>的实现</w:t>
            </w:r>
            <w:r w:rsidR="004B34CD">
              <w:rPr>
                <w:rFonts w:ascii="宋体" w:hAnsi="宋体" w:cs="宋体" w:hint="eastAsia"/>
              </w:rPr>
              <w:t>以及对提出</w:t>
            </w:r>
            <w:r w:rsidR="00EF3C95">
              <w:rPr>
                <w:rFonts w:ascii="宋体" w:hAnsi="宋体" w:cs="宋体" w:hint="eastAsia"/>
              </w:rPr>
              <w:t>的</w:t>
            </w:r>
            <w:r w:rsidR="004B34CD">
              <w:rPr>
                <w:rFonts w:ascii="宋体" w:hAnsi="宋体" w:cs="宋体" w:hint="eastAsia"/>
              </w:rPr>
              <w:t>方法</w:t>
            </w:r>
            <w:r w:rsidR="004B34CD" w:rsidRPr="004B34CD">
              <w:rPr>
                <w:rFonts w:ascii="宋体" w:hAnsi="宋体" w:cs="宋体" w:hint="eastAsia"/>
              </w:rPr>
              <w:t>有效性开展实验验证和分析</w:t>
            </w:r>
            <w:r w:rsidRPr="0081675C">
              <w:rPr>
                <w:rFonts w:ascii="宋体" w:hAnsi="宋体" w:cs="宋体" w:hint="eastAsia"/>
              </w:rPr>
              <w:t>。</w:t>
            </w:r>
          </w:p>
          <w:p w14:paraId="6D070220" w14:textId="652D3F6D" w:rsidR="0081675C" w:rsidRPr="0081675C" w:rsidRDefault="0081675C" w:rsidP="00076F2E">
            <w:pPr>
              <w:tabs>
                <w:tab w:val="left" w:pos="1774"/>
              </w:tabs>
              <w:spacing w:afterLines="50" w:after="156"/>
              <w:ind w:firstLineChars="200" w:firstLine="420"/>
              <w:jc w:val="left"/>
              <w:rPr>
                <w:rFonts w:ascii="宋体" w:hAnsi="宋体" w:cs="宋体"/>
              </w:rPr>
            </w:pPr>
            <w:r w:rsidRPr="0081675C">
              <w:rPr>
                <w:rFonts w:ascii="宋体" w:hAnsi="宋体" w:cs="宋体" w:hint="eastAsia"/>
              </w:rPr>
              <w:t>2</w:t>
            </w:r>
            <w:r w:rsidRPr="0081675C">
              <w:rPr>
                <w:rFonts w:ascii="宋体" w:hAnsi="宋体" w:cs="宋体"/>
              </w:rPr>
              <w:t>.1.1</w:t>
            </w:r>
            <w:r w:rsidR="00EF3C95">
              <w:rPr>
                <w:rFonts w:ascii="宋体" w:hAnsi="宋体" w:cs="宋体" w:hint="eastAsia"/>
              </w:rPr>
              <w:t>多智能体交互任务及</w:t>
            </w:r>
            <w:r w:rsidR="00EF3C95" w:rsidRPr="0044502C">
              <w:t>Mini</w:t>
            </w:r>
            <w:r w:rsidR="0044502C">
              <w:t xml:space="preserve"> </w:t>
            </w:r>
            <w:r w:rsidR="00EF3C95" w:rsidRPr="0044502C">
              <w:t>Grid</w:t>
            </w:r>
            <w:r w:rsidR="00EF3C95">
              <w:rPr>
                <w:rFonts w:ascii="宋体" w:hAnsi="宋体" w:cs="宋体" w:hint="eastAsia"/>
              </w:rPr>
              <w:t>场景构建</w:t>
            </w:r>
          </w:p>
          <w:p w14:paraId="536AA691" w14:textId="222E4C2E" w:rsidR="0044502C" w:rsidRDefault="00F048A2" w:rsidP="0044502C">
            <w:pPr>
              <w:tabs>
                <w:tab w:val="left" w:pos="1774"/>
              </w:tabs>
              <w:spacing w:afterLines="50" w:after="156"/>
              <w:ind w:firstLineChars="200" w:firstLine="420"/>
              <w:jc w:val="left"/>
              <w:rPr>
                <w:rFonts w:ascii="宋体" w:hAnsi="宋体" w:cs="宋体"/>
              </w:rPr>
            </w:pPr>
            <w:r w:rsidRPr="00F048A2">
              <w:rPr>
                <w:rFonts w:ascii="宋体" w:hAnsi="宋体" w:cs="宋体" w:hint="eastAsia"/>
              </w:rPr>
              <w:t>本课题旨在研究语言在整体与局部环境表达和理解中的作用，因此设计了两类任务：关注整体的定位任务和关注具体物体属性的找不同任务。在定位任务中，</w:t>
            </w:r>
            <w:r w:rsidRPr="0044502C">
              <w:t>Agent</w:t>
            </w:r>
            <w:r w:rsidR="0044502C">
              <w:t xml:space="preserve">  </w:t>
            </w:r>
            <w:r w:rsidRPr="0044502C">
              <w:t>A</w:t>
            </w:r>
            <w:r w:rsidRPr="00F048A2">
              <w:rPr>
                <w:rFonts w:ascii="宋体" w:hAnsi="宋体" w:cs="宋体" w:hint="eastAsia"/>
              </w:rPr>
              <w:t>首先根据对整个房间环境的观测信息，通过生成模块生成涌现语言；随后，</w:t>
            </w:r>
            <w:r w:rsidRPr="0044502C">
              <w:t>Agent</w:t>
            </w:r>
            <w:r w:rsidR="0044502C" w:rsidRPr="0044502C">
              <w:t xml:space="preserve"> </w:t>
            </w:r>
            <w:r w:rsidRPr="0044502C">
              <w:t>B</w:t>
            </w:r>
            <w:r w:rsidRPr="00F048A2">
              <w:rPr>
                <w:rFonts w:ascii="宋体" w:hAnsi="宋体" w:cs="宋体" w:hint="eastAsia"/>
              </w:rPr>
              <w:t>通过理解模块解析涌现语言，根据全局环境信息判断</w:t>
            </w:r>
            <w:r w:rsidRPr="0044502C">
              <w:t>Agent</w:t>
            </w:r>
            <w:r w:rsidR="0044502C" w:rsidRPr="0044502C">
              <w:t xml:space="preserve"> </w:t>
            </w:r>
            <w:r w:rsidRPr="0044502C">
              <w:t>A</w:t>
            </w:r>
            <w:r w:rsidRPr="00F048A2">
              <w:rPr>
                <w:rFonts w:ascii="宋体" w:hAnsi="宋体" w:cs="宋体" w:hint="eastAsia"/>
              </w:rPr>
              <w:t>所在的房间位置。在找不同任务中，</w:t>
            </w:r>
            <w:r w:rsidRPr="0044502C">
              <w:t>Agent</w:t>
            </w:r>
            <w:r w:rsidR="0044502C" w:rsidRPr="0044502C">
              <w:t xml:space="preserve"> </w:t>
            </w:r>
            <w:r w:rsidRPr="0044502C">
              <w:t>A</w:t>
            </w:r>
            <w:r w:rsidRPr="00F048A2">
              <w:rPr>
                <w:rFonts w:ascii="宋体" w:hAnsi="宋体" w:cs="宋体" w:hint="eastAsia"/>
              </w:rPr>
              <w:t>基于两张图片的差异生成符号序列，利用</w:t>
            </w:r>
            <w:r w:rsidRPr="0044502C">
              <w:t>Transformer</w:t>
            </w:r>
            <w:r w:rsidRPr="00F048A2">
              <w:rPr>
                <w:rFonts w:ascii="宋体" w:hAnsi="宋体" w:cs="宋体" w:hint="eastAsia"/>
              </w:rPr>
              <w:t>解码器通过词嵌入和位置编码生成描述；</w:t>
            </w:r>
            <w:r w:rsidRPr="0044502C">
              <w:t>Agent</w:t>
            </w:r>
            <w:r w:rsidR="0044502C" w:rsidRPr="0044502C">
              <w:t xml:space="preserve"> </w:t>
            </w:r>
            <w:r w:rsidRPr="0044502C">
              <w:t>B</w:t>
            </w:r>
            <w:r w:rsidRPr="00F048A2">
              <w:rPr>
                <w:rFonts w:ascii="宋体" w:hAnsi="宋体" w:cs="宋体" w:hint="eastAsia"/>
              </w:rPr>
              <w:t>则负责解析由</w:t>
            </w:r>
            <w:r w:rsidRPr="0044502C">
              <w:t>Agent</w:t>
            </w:r>
            <w:r w:rsidR="0044502C" w:rsidRPr="0044502C">
              <w:t xml:space="preserve"> </w:t>
            </w:r>
            <w:r w:rsidRPr="0044502C">
              <w:t>A</w:t>
            </w:r>
            <w:r w:rsidRPr="00F048A2">
              <w:rPr>
                <w:rFonts w:ascii="宋体" w:hAnsi="宋体" w:cs="宋体" w:hint="eastAsia"/>
              </w:rPr>
              <w:t>生成的符号序列，并预测物体的类型和颜色，采用</w:t>
            </w:r>
            <w:r w:rsidRPr="0044502C">
              <w:t>Transformer</w:t>
            </w:r>
            <w:r w:rsidRPr="00F048A2">
              <w:rPr>
                <w:rFonts w:ascii="宋体" w:hAnsi="宋体" w:cs="宋体" w:hint="eastAsia"/>
              </w:rPr>
              <w:t>编码器进行序列处理。</w:t>
            </w:r>
          </w:p>
          <w:p w14:paraId="60AA3BB6" w14:textId="14A62C21" w:rsidR="00140DD7" w:rsidRPr="0044502C" w:rsidRDefault="00F048A2" w:rsidP="0044502C">
            <w:pPr>
              <w:tabs>
                <w:tab w:val="left" w:pos="1774"/>
              </w:tabs>
              <w:spacing w:afterLines="50" w:after="156"/>
              <w:ind w:firstLineChars="200" w:firstLine="420"/>
              <w:jc w:val="left"/>
              <w:rPr>
                <w:rFonts w:ascii="宋体" w:hAnsi="宋体" w:cs="宋体"/>
              </w:rPr>
            </w:pPr>
            <w:r w:rsidRPr="00F048A2">
              <w:rPr>
                <w:rFonts w:ascii="宋体" w:hAnsi="宋体" w:cs="宋体" w:hint="eastAsia"/>
              </w:rPr>
              <w:t>为聚焦多智能体交互和语言特性的研究，本课题选择了简化模拟环境</w:t>
            </w:r>
            <w:r w:rsidRPr="0044502C">
              <w:t>Mini</w:t>
            </w:r>
            <w:r w:rsidR="0044502C" w:rsidRPr="0044502C">
              <w:t xml:space="preserve"> </w:t>
            </w:r>
            <w:r w:rsidRPr="0044502C">
              <w:t>Grid</w:t>
            </w:r>
            <w:r w:rsidRPr="00F048A2">
              <w:rPr>
                <w:rFonts w:ascii="宋体" w:hAnsi="宋体" w:cs="宋体" w:hint="eastAsia"/>
              </w:rPr>
              <w:t>进行实验。实验环境为一个固定大小的8×8二维格子，其中每个格子用三维向量表示，包括物体的类型、颜色和状态。这种设置为探索涌现语言的生成、传递和理解提供了良好的实验基础。</w:t>
            </w:r>
          </w:p>
          <w:p w14:paraId="74671884" w14:textId="4003A9C0" w:rsidR="00140DD7" w:rsidRDefault="00140DD7" w:rsidP="00A305A6">
            <w:pPr>
              <w:ind w:rightChars="100" w:right="210" w:firstLineChars="200" w:firstLine="420"/>
              <w:rPr>
                <w:rFonts w:ascii="宋体" w:hAnsi="宋体" w:cs="宋体"/>
              </w:rPr>
            </w:pPr>
            <w:r w:rsidRPr="0081675C">
              <w:rPr>
                <w:rFonts w:ascii="宋体" w:hAnsi="宋体" w:cs="宋体" w:hint="eastAsia"/>
              </w:rPr>
              <w:t>2</w:t>
            </w:r>
            <w:r w:rsidRPr="0081675C">
              <w:rPr>
                <w:rFonts w:ascii="宋体" w:hAnsi="宋体" w:cs="宋体"/>
              </w:rPr>
              <w:t>.1.</w:t>
            </w:r>
            <w:r>
              <w:rPr>
                <w:rFonts w:ascii="宋体" w:hAnsi="宋体" w:cs="宋体" w:hint="eastAsia"/>
              </w:rPr>
              <w:t>2</w:t>
            </w:r>
            <w:r w:rsidRPr="0081675C">
              <w:rPr>
                <w:rFonts w:ascii="宋体" w:hAnsi="宋体" w:cs="宋体"/>
              </w:rPr>
              <w:t xml:space="preserve"> </w:t>
            </w:r>
            <w:r w:rsidR="0044502C">
              <w:rPr>
                <w:rFonts w:ascii="宋体" w:hAnsi="宋体" w:cs="宋体" w:hint="eastAsia"/>
              </w:rPr>
              <w:t>基于强化学习的多智能体语言涌现模型和算法</w:t>
            </w:r>
          </w:p>
          <w:p w14:paraId="0AA6ECAE" w14:textId="4139F908" w:rsidR="00A305A6" w:rsidRDefault="00EF58A2" w:rsidP="00D219B7">
            <w:pPr>
              <w:ind w:rightChars="100" w:right="210" w:firstLineChars="200" w:firstLine="420"/>
              <w:rPr>
                <w:rFonts w:ascii="宋体" w:hAnsi="宋体" w:cs="宋体"/>
              </w:rPr>
            </w:pPr>
            <w:r w:rsidRPr="00EF58A2">
              <w:rPr>
                <w:rFonts w:ascii="宋体" w:hAnsi="宋体" w:cs="宋体" w:hint="eastAsia"/>
              </w:rPr>
              <w:t>模型由图像处理模块、语言生成模块和语言理解模块三部分组成，其功能根据具体任务进行调整。对于定位任务，图像处理模块中，</w:t>
            </w:r>
            <w:r w:rsidRPr="004F22F5">
              <w:t>Agent</w:t>
            </w:r>
            <w:r w:rsidR="004F22F5">
              <w:t xml:space="preserve"> </w:t>
            </w:r>
            <w:r w:rsidRPr="004F22F5">
              <w:t>A</w:t>
            </w:r>
            <w:r w:rsidRPr="00EF58A2">
              <w:rPr>
                <w:rFonts w:ascii="宋体" w:hAnsi="宋体" w:cs="宋体" w:hint="eastAsia"/>
              </w:rPr>
              <w:t>将输入图片传入基于</w:t>
            </w:r>
            <w:proofErr w:type="spellStart"/>
            <w:r w:rsidRPr="004F22F5">
              <w:t>ResNet</w:t>
            </w:r>
            <w:proofErr w:type="spellEnd"/>
            <w:r w:rsidRPr="00EF58A2">
              <w:rPr>
                <w:rFonts w:ascii="宋体" w:hAnsi="宋体" w:cs="宋体" w:hint="eastAsia"/>
              </w:rPr>
              <w:t>的结构，提取图像表示向量以获取高层次视觉特征；语言生成模块将图像表示向量输入基于</w:t>
            </w:r>
            <w:r w:rsidRPr="003066B0">
              <w:t>Transformer</w:t>
            </w:r>
            <w:r w:rsidRPr="00EF58A2">
              <w:rPr>
                <w:rFonts w:ascii="宋体" w:hAnsi="宋体" w:cs="宋体" w:hint="eastAsia"/>
              </w:rPr>
              <w:t>架构的生成模型，生成涌现语言句子以表达环境信息；语言理解模块中，</w:t>
            </w:r>
            <w:r w:rsidRPr="004F22F5">
              <w:t>Agent</w:t>
            </w:r>
            <w:r w:rsidR="004F22F5">
              <w:t xml:space="preserve"> </w:t>
            </w:r>
            <w:r w:rsidRPr="004F22F5">
              <w:t>B</w:t>
            </w:r>
            <w:r w:rsidRPr="00EF58A2">
              <w:rPr>
                <w:rFonts w:ascii="宋体" w:hAnsi="宋体" w:cs="宋体" w:hint="eastAsia"/>
              </w:rPr>
              <w:t>通过基于</w:t>
            </w:r>
            <w:r w:rsidRPr="004F22F5">
              <w:t>Transformer</w:t>
            </w:r>
            <w:r w:rsidRPr="00EF58A2">
              <w:rPr>
                <w:rFonts w:ascii="宋体" w:hAnsi="宋体" w:cs="宋体" w:hint="eastAsia"/>
              </w:rPr>
              <w:t>的编码器对对话历史进行编码，并与环境信息的编码进行相似度计算，生成相似度分数作为对</w:t>
            </w:r>
            <w:r w:rsidRPr="004F22F5">
              <w:t>Agent</w:t>
            </w:r>
            <w:r w:rsidR="004F22F5">
              <w:t xml:space="preserve"> </w:t>
            </w:r>
            <w:r w:rsidRPr="004F22F5">
              <w:t>A</w:t>
            </w:r>
            <w:r w:rsidRPr="00EF58A2">
              <w:rPr>
                <w:rFonts w:ascii="宋体" w:hAnsi="宋体" w:cs="宋体" w:hint="eastAsia"/>
              </w:rPr>
              <w:t>所在位置的预测依据。对于找不同任务，图像处理模块的输入为两张图片，分别提取其特征向量，并计算其差异特征作为输出；语言生成模块基于差异特征生成涌现语言符号序列，描述图片间的差异；语言理解模块中，</w:t>
            </w:r>
            <w:r w:rsidRPr="004F22F5">
              <w:t>Agent</w:t>
            </w:r>
            <w:r w:rsidR="004F22F5">
              <w:t xml:space="preserve"> </w:t>
            </w:r>
            <w:r w:rsidRPr="004F22F5">
              <w:t>B</w:t>
            </w:r>
            <w:r w:rsidRPr="00EF58A2">
              <w:rPr>
                <w:rFonts w:ascii="宋体" w:hAnsi="宋体" w:cs="宋体" w:hint="eastAsia"/>
              </w:rPr>
              <w:t>解析生成的符号序列，并根据解析结果预测目标物体的具体属性（如类型或颜色）。该模块化设计能够灵活适应不同任务需求，高效完成从图像特征处理到语言生成与理解的整体流程</w:t>
            </w:r>
            <w:r>
              <w:rPr>
                <w:rFonts w:ascii="宋体" w:hAnsi="宋体" w:cs="宋体" w:hint="eastAsia"/>
              </w:rPr>
              <w:t>。</w:t>
            </w:r>
          </w:p>
          <w:p w14:paraId="77B95A0F" w14:textId="5B9282B7" w:rsidR="00980346" w:rsidRPr="00980346" w:rsidRDefault="00980346" w:rsidP="005F334E">
            <w:pPr>
              <w:ind w:rightChars="100" w:right="210" w:firstLineChars="200" w:firstLine="420"/>
              <w:rPr>
                <w:rFonts w:ascii="宋体" w:hAnsi="宋体" w:cs="宋体"/>
              </w:rPr>
            </w:pPr>
            <w:r w:rsidRPr="00980346">
              <w:rPr>
                <w:rFonts w:ascii="宋体" w:hAnsi="宋体" w:cs="宋体" w:hint="eastAsia"/>
              </w:rPr>
              <w:t>算法</w:t>
            </w:r>
            <w:r w:rsidR="005F334E">
              <w:rPr>
                <w:rFonts w:ascii="宋体" w:hAnsi="宋体" w:cs="宋体" w:hint="eastAsia"/>
              </w:rPr>
              <w:t>的</w:t>
            </w:r>
            <w:r w:rsidRPr="00980346">
              <w:rPr>
                <w:rFonts w:ascii="宋体" w:hAnsi="宋体" w:cs="宋体" w:hint="eastAsia"/>
              </w:rPr>
              <w:t>两个核心模块分别为语言生成模块和语言理解模块。</w:t>
            </w:r>
            <w:r w:rsidR="00794F8A">
              <w:rPr>
                <w:rFonts w:ascii="宋体" w:hAnsi="宋体" w:cs="宋体" w:hint="eastAsia"/>
              </w:rPr>
              <w:t>以定位任务为例，</w:t>
            </w:r>
            <w:r w:rsidRPr="00980346">
              <w:rPr>
                <w:rFonts w:ascii="宋体" w:hAnsi="宋体" w:cs="宋体" w:hint="eastAsia"/>
              </w:rPr>
              <w:t>具体</w:t>
            </w:r>
            <w:r w:rsidR="00794F8A">
              <w:rPr>
                <w:rFonts w:ascii="宋体" w:hAnsi="宋体" w:cs="宋体" w:hint="eastAsia"/>
              </w:rPr>
              <w:t>算法流程</w:t>
            </w:r>
            <w:r w:rsidRPr="00980346">
              <w:rPr>
                <w:rFonts w:ascii="宋体" w:hAnsi="宋体" w:cs="宋体" w:hint="eastAsia"/>
              </w:rPr>
              <w:t>如</w:t>
            </w:r>
            <w:r w:rsidR="005F334E">
              <w:rPr>
                <w:rFonts w:ascii="宋体" w:hAnsi="宋体" w:cs="宋体" w:hint="eastAsia"/>
              </w:rPr>
              <w:t>图4所示</w:t>
            </w:r>
            <w:r w:rsidRPr="00980346">
              <w:rPr>
                <w:rFonts w:ascii="宋体" w:hAnsi="宋体" w:cs="宋体" w:hint="eastAsia"/>
              </w:rPr>
              <w:t>：</w:t>
            </w:r>
          </w:p>
          <w:p w14:paraId="1AC3EDE5" w14:textId="54C3517E" w:rsidR="00980346" w:rsidRPr="00980346" w:rsidRDefault="00794F8A" w:rsidP="005F334E">
            <w:pPr>
              <w:ind w:rightChars="100" w:right="210" w:firstLineChars="200" w:firstLine="420"/>
              <w:jc w:val="center"/>
              <w:rPr>
                <w:rFonts w:ascii="宋体" w:hAnsi="宋体" w:cs="宋体"/>
              </w:rPr>
            </w:pPr>
            <w:r>
              <w:rPr>
                <w:noProof/>
              </w:rPr>
              <w:drawing>
                <wp:inline distT="0" distB="0" distL="0" distR="0" wp14:anchorId="641A1EA5" wp14:editId="24DEBD71">
                  <wp:extent cx="5046343" cy="41833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68696" cy="4201910"/>
                          </a:xfrm>
                          <a:prstGeom prst="rect">
                            <a:avLst/>
                          </a:prstGeom>
                        </pic:spPr>
                      </pic:pic>
                    </a:graphicData>
                  </a:graphic>
                </wp:inline>
              </w:drawing>
            </w:r>
          </w:p>
          <w:p w14:paraId="23524538" w14:textId="196B62C0" w:rsidR="005F334E" w:rsidRDefault="005F334E" w:rsidP="005F334E">
            <w:pPr>
              <w:pStyle w:val="ab"/>
              <w:numPr>
                <w:ilvl w:val="0"/>
                <w:numId w:val="16"/>
              </w:numPr>
              <w:ind w:firstLineChars="0"/>
              <w:jc w:val="center"/>
              <w:rPr>
                <w:sz w:val="18"/>
                <w:szCs w:val="18"/>
              </w:rPr>
            </w:pPr>
            <w:r>
              <w:rPr>
                <w:rFonts w:hint="eastAsia"/>
                <w:sz w:val="18"/>
                <w:szCs w:val="18"/>
              </w:rPr>
              <w:t>基于强化学习的定位任务算法</w:t>
            </w:r>
          </w:p>
          <w:p w14:paraId="7EEAB048" w14:textId="77777777" w:rsidR="00980346" w:rsidRPr="00980346" w:rsidRDefault="00980346" w:rsidP="005F334E">
            <w:pPr>
              <w:ind w:rightChars="100" w:right="210"/>
              <w:rPr>
                <w:rFonts w:ascii="宋体" w:hAnsi="宋体" w:cs="宋体"/>
              </w:rPr>
            </w:pPr>
          </w:p>
          <w:p w14:paraId="6D48A763" w14:textId="20825E65" w:rsidR="00A305A6" w:rsidRPr="00A305A6" w:rsidRDefault="00A305A6" w:rsidP="005F334E">
            <w:pPr>
              <w:ind w:rightChars="100" w:right="210" w:firstLineChars="200" w:firstLine="420"/>
              <w:rPr>
                <w:rFonts w:ascii="宋体" w:hAnsi="宋体" w:cs="宋体"/>
              </w:rPr>
            </w:pPr>
            <w:r w:rsidRPr="00A305A6">
              <w:rPr>
                <w:rFonts w:ascii="宋体" w:hAnsi="宋体" w:cs="宋体" w:hint="eastAsia"/>
              </w:rPr>
              <w:t>2.1.</w:t>
            </w:r>
            <w:r w:rsidR="00140DD7">
              <w:rPr>
                <w:rFonts w:ascii="宋体" w:hAnsi="宋体" w:cs="宋体" w:hint="eastAsia"/>
              </w:rPr>
              <w:t>3</w:t>
            </w:r>
            <w:r w:rsidR="005F334E">
              <w:rPr>
                <w:rFonts w:ascii="宋体" w:hAnsi="宋体" w:cs="宋体"/>
              </w:rPr>
              <w:t xml:space="preserve"> </w:t>
            </w:r>
            <w:r w:rsidR="005F334E">
              <w:rPr>
                <w:rFonts w:ascii="宋体" w:hAnsi="宋体" w:cs="宋体" w:hint="eastAsia"/>
              </w:rPr>
              <w:t>实验验证</w:t>
            </w:r>
          </w:p>
          <w:p w14:paraId="2991FC01" w14:textId="40275E95" w:rsidR="00A305A6" w:rsidRPr="00D16134" w:rsidRDefault="00A305A6" w:rsidP="004F6C36">
            <w:pPr>
              <w:ind w:rightChars="100" w:right="210" w:firstLineChars="200" w:firstLine="420"/>
              <w:rPr>
                <w:rFonts w:ascii="宋体" w:hAnsi="宋体" w:cs="宋体"/>
                <w:color w:val="FF0000"/>
              </w:rPr>
            </w:pPr>
            <w:r w:rsidRPr="00A305A6">
              <w:rPr>
                <w:rFonts w:ascii="宋体" w:hAnsi="宋体" w:cs="宋体" w:hint="eastAsia"/>
              </w:rPr>
              <w:t>为验证</w:t>
            </w:r>
            <w:r w:rsidR="004F6C36">
              <w:rPr>
                <w:rFonts w:ascii="宋体" w:hAnsi="宋体" w:cs="宋体" w:hint="eastAsia"/>
              </w:rPr>
              <w:t>涌现语言交互的有效性</w:t>
            </w:r>
            <w:r>
              <w:rPr>
                <w:rFonts w:ascii="宋体" w:hAnsi="宋体" w:cs="宋体" w:hint="eastAsia"/>
              </w:rPr>
              <w:t>，</w:t>
            </w:r>
            <w:r w:rsidR="004F6C36" w:rsidRPr="004F6C36">
              <w:rPr>
                <w:rFonts w:ascii="宋体" w:hAnsi="宋体" w:cs="宋体" w:hint="eastAsia"/>
              </w:rPr>
              <w:t>采用准确率（</w:t>
            </w:r>
            <w:r w:rsidR="004F6C36" w:rsidRPr="003066B0">
              <w:t>Accuracy</w:t>
            </w:r>
            <w:r w:rsidR="004F6C36" w:rsidRPr="004F6C36">
              <w:rPr>
                <w:rFonts w:ascii="宋体" w:hAnsi="宋体" w:cs="宋体" w:hint="eastAsia"/>
              </w:rPr>
              <w:t>）评估任务表现</w:t>
            </w:r>
            <w:r w:rsidR="004F6C36">
              <w:rPr>
                <w:rFonts w:ascii="宋体" w:hAnsi="宋体" w:cs="宋体" w:hint="eastAsia"/>
              </w:rPr>
              <w:t>，对于定位任务，准确率为</w:t>
            </w:r>
            <w:r w:rsidR="004F6C36" w:rsidRPr="003066B0">
              <w:t>Agent</w:t>
            </w:r>
            <w:r w:rsidR="003066B0" w:rsidRPr="003066B0">
              <w:t xml:space="preserve"> </w:t>
            </w:r>
            <w:r w:rsidR="004F6C36" w:rsidRPr="003066B0">
              <w:t>B</w:t>
            </w:r>
            <w:r w:rsidR="004F6C36" w:rsidRPr="004F6C36">
              <w:rPr>
                <w:rFonts w:ascii="宋体" w:hAnsi="宋体" w:cs="宋体" w:hint="eastAsia"/>
              </w:rPr>
              <w:t>正确预测</w:t>
            </w:r>
            <w:r w:rsidR="004F6C36" w:rsidRPr="003066B0">
              <w:t>Agent</w:t>
            </w:r>
            <w:r w:rsidR="003066B0" w:rsidRPr="003066B0">
              <w:t xml:space="preserve"> </w:t>
            </w:r>
            <w:r w:rsidR="004F6C36" w:rsidRPr="003066B0">
              <w:t>A</w:t>
            </w:r>
            <w:r w:rsidR="004F6C36" w:rsidRPr="004F6C36">
              <w:rPr>
                <w:rFonts w:ascii="宋体" w:hAnsi="宋体" w:cs="宋体" w:hint="eastAsia"/>
              </w:rPr>
              <w:t>位置的次数占总预测次数的比例</w:t>
            </w:r>
            <w:r>
              <w:rPr>
                <w:rFonts w:ascii="宋体" w:hAnsi="宋体" w:cs="宋体" w:hint="eastAsia"/>
              </w:rPr>
              <w:t>。</w:t>
            </w:r>
            <w:r w:rsidR="00C8009F">
              <w:rPr>
                <w:rFonts w:ascii="宋体" w:hAnsi="宋体" w:cs="宋体" w:hint="eastAsia"/>
              </w:rPr>
              <w:t>对于找不同任务，准确率为</w:t>
            </w:r>
            <w:r w:rsidR="00C8009F" w:rsidRPr="003066B0">
              <w:t>Agent</w:t>
            </w:r>
            <w:r w:rsidR="003066B0" w:rsidRPr="003066B0">
              <w:t xml:space="preserve"> </w:t>
            </w:r>
            <w:r w:rsidR="00C8009F" w:rsidRPr="003066B0">
              <w:t>B</w:t>
            </w:r>
            <w:r w:rsidR="00C8009F" w:rsidRPr="004F6C36">
              <w:rPr>
                <w:rFonts w:ascii="宋体" w:hAnsi="宋体" w:cs="宋体" w:hint="eastAsia"/>
              </w:rPr>
              <w:t>正确预测</w:t>
            </w:r>
            <w:r w:rsidR="00C8009F">
              <w:rPr>
                <w:rFonts w:ascii="宋体" w:hAnsi="宋体" w:cs="宋体" w:hint="eastAsia"/>
              </w:rPr>
              <w:t>两张图片属性差异</w:t>
            </w:r>
            <w:r w:rsidR="00C8009F" w:rsidRPr="004F6C36">
              <w:rPr>
                <w:rFonts w:ascii="宋体" w:hAnsi="宋体" w:cs="宋体" w:hint="eastAsia"/>
              </w:rPr>
              <w:t>的次数占总预测次数的比例</w:t>
            </w:r>
            <w:r w:rsidR="00C8009F">
              <w:rPr>
                <w:rFonts w:ascii="宋体" w:hAnsi="宋体" w:cs="宋体" w:hint="eastAsia"/>
              </w:rPr>
              <w:t>。</w:t>
            </w:r>
            <w:r w:rsidR="00261456" w:rsidRPr="00261456">
              <w:rPr>
                <w:rFonts w:ascii="宋体" w:hAnsi="宋体" w:cs="宋体" w:hint="eastAsia"/>
              </w:rPr>
              <w:t>实验结果如图5</w:t>
            </w:r>
            <w:r w:rsidR="00C8009F">
              <w:rPr>
                <w:rFonts w:ascii="宋体" w:hAnsi="宋体" w:cs="宋体"/>
              </w:rPr>
              <w:t>-</w:t>
            </w:r>
            <w:r w:rsidR="00C8009F">
              <w:rPr>
                <w:rFonts w:ascii="宋体" w:hAnsi="宋体" w:cs="宋体" w:hint="eastAsia"/>
              </w:rPr>
              <w:t>6</w:t>
            </w:r>
            <w:r w:rsidR="00261456" w:rsidRPr="00261456">
              <w:rPr>
                <w:rFonts w:ascii="宋体" w:hAnsi="宋体" w:cs="宋体" w:hint="eastAsia"/>
              </w:rPr>
              <w:t>所示，定位任务的准确率随着训练轮次的增加而逐步提高，并在训练后期趋于稳定，表明模型在语言生成和理解方面实现了有效的优化，表现出良好的收敛性。</w:t>
            </w:r>
            <w:r w:rsidR="008057ED">
              <w:rPr>
                <w:rFonts w:ascii="宋体" w:hAnsi="宋体" w:cs="宋体" w:hint="eastAsia"/>
              </w:rPr>
              <w:t>将我们的模型和传输连续向量以及</w:t>
            </w:r>
            <w:proofErr w:type="spellStart"/>
            <w:r w:rsidR="003066B0">
              <w:rPr>
                <w:rFonts w:cs="宋体" w:hint="eastAsia"/>
              </w:rPr>
              <w:t>B</w:t>
            </w:r>
            <w:r w:rsidR="008057ED" w:rsidRPr="003066B0">
              <w:t>abyai</w:t>
            </w:r>
            <w:proofErr w:type="spellEnd"/>
            <w:r w:rsidR="008057ED">
              <w:rPr>
                <w:rFonts w:ascii="宋体" w:hAnsi="宋体" w:cs="宋体" w:hint="eastAsia"/>
              </w:rPr>
              <w:t>模型</w:t>
            </w:r>
            <w:r w:rsidR="003066B0" w:rsidRPr="003066B0">
              <w:t>[14]</w:t>
            </w:r>
            <w:r w:rsidR="008057ED">
              <w:rPr>
                <w:rFonts w:ascii="宋体" w:hAnsi="宋体" w:cs="宋体" w:hint="eastAsia"/>
              </w:rPr>
              <w:t>进行对比，结果如图</w:t>
            </w:r>
            <w:r w:rsidR="003066B0">
              <w:rPr>
                <w:rFonts w:ascii="宋体" w:hAnsi="宋体" w:cs="宋体" w:hint="eastAsia"/>
              </w:rPr>
              <w:t>7</w:t>
            </w:r>
            <w:r w:rsidR="008057ED">
              <w:rPr>
                <w:rFonts w:ascii="宋体" w:hAnsi="宋体" w:cs="宋体" w:hint="eastAsia"/>
              </w:rPr>
              <w:t>所示，所提出的方法的表现和传输连续向量下的性能仍然存在差异，但是超越了传输固定模板的自然语言的</w:t>
            </w:r>
            <w:proofErr w:type="spellStart"/>
            <w:r w:rsidR="008057ED" w:rsidRPr="003066B0">
              <w:t>babyai</w:t>
            </w:r>
            <w:proofErr w:type="spellEnd"/>
            <w:r w:rsidR="008057ED">
              <w:rPr>
                <w:rFonts w:ascii="宋体" w:hAnsi="宋体" w:cs="宋体" w:hint="eastAsia"/>
              </w:rPr>
              <w:t>模型。</w:t>
            </w:r>
            <w:r w:rsidR="00261456" w:rsidRPr="00261456">
              <w:rPr>
                <w:rFonts w:ascii="宋体" w:hAnsi="宋体" w:cs="宋体" w:hint="eastAsia"/>
              </w:rPr>
              <w:t>这一趋势表明，智能体间通过涌现语言进行通信，可以逐步学会准确传递和解读与任务相关的信息，从而提升任务的完成率</w:t>
            </w:r>
            <w:r w:rsidR="00261456">
              <w:rPr>
                <w:rFonts w:ascii="宋体" w:hAnsi="宋体" w:cs="宋体" w:hint="eastAsia"/>
              </w:rPr>
              <w:t>。</w:t>
            </w:r>
          </w:p>
          <w:p w14:paraId="580E0F5C" w14:textId="2DE08979" w:rsidR="004F6C36" w:rsidRPr="004F6C36" w:rsidRDefault="004F6C36" w:rsidP="004F6C36">
            <w:pPr>
              <w:ind w:rightChars="100" w:right="210" w:firstLineChars="200" w:firstLine="420"/>
              <w:jc w:val="center"/>
              <w:rPr>
                <w:rFonts w:ascii="宋体" w:hAnsi="宋体" w:cs="宋体"/>
              </w:rPr>
            </w:pPr>
            <w:r w:rsidRPr="004F6C36">
              <w:rPr>
                <w:rFonts w:ascii="宋体" w:hAnsi="宋体" w:cs="宋体"/>
                <w:noProof/>
              </w:rPr>
              <w:drawing>
                <wp:inline distT="0" distB="0" distL="0" distR="0" wp14:anchorId="1A06A48D" wp14:editId="794394AA">
                  <wp:extent cx="3238500" cy="2169889"/>
                  <wp:effectExtent l="0" t="0" r="0" b="0"/>
                  <wp:docPr id="36" name="图片 35">
                    <a:extLst xmlns:a="http://schemas.openxmlformats.org/drawingml/2006/main">
                      <a:ext uri="{FF2B5EF4-FFF2-40B4-BE49-F238E27FC236}">
                        <a16:creationId xmlns:a16="http://schemas.microsoft.com/office/drawing/2014/main" id="{3192096C-90FD-4A1C-A38F-949A8D17975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a:extLst>
                              <a:ext uri="{FF2B5EF4-FFF2-40B4-BE49-F238E27FC236}">
                                <a16:creationId xmlns:a16="http://schemas.microsoft.com/office/drawing/2014/main" id="{3192096C-90FD-4A1C-A38F-949A8D179758}"/>
                              </a:ext>
                            </a:extLst>
                          </pic:cNvPr>
                          <pic:cNvPicPr>
                            <a:picLocks noChangeAspect="1"/>
                          </pic:cNvPicPr>
                        </pic:nvPicPr>
                        <pic:blipFill rotWithShape="1">
                          <a:blip r:embed="rId14">
                            <a:extLst>
                              <a:ext uri="{28A0092B-C50C-407E-A947-70E740481C1C}">
                                <a14:useLocalDpi xmlns:a14="http://schemas.microsoft.com/office/drawing/2010/main" val="0"/>
                              </a:ext>
                            </a:extLst>
                          </a:blip>
                          <a:srcRect t="10663"/>
                          <a:stretch/>
                        </pic:blipFill>
                        <pic:spPr bwMode="auto">
                          <a:xfrm>
                            <a:off x="0" y="0"/>
                            <a:ext cx="3242288" cy="2172427"/>
                          </a:xfrm>
                          <a:prstGeom prst="rect">
                            <a:avLst/>
                          </a:prstGeom>
                          <a:ln>
                            <a:noFill/>
                          </a:ln>
                          <a:extLst>
                            <a:ext uri="{53640926-AAD7-44D8-BBD7-CCE9431645EC}">
                              <a14:shadowObscured xmlns:a14="http://schemas.microsoft.com/office/drawing/2010/main"/>
                            </a:ext>
                          </a:extLst>
                        </pic:spPr>
                      </pic:pic>
                    </a:graphicData>
                  </a:graphic>
                </wp:inline>
              </w:drawing>
            </w:r>
          </w:p>
          <w:p w14:paraId="41BF83E8" w14:textId="14842764" w:rsidR="004F6C36" w:rsidRDefault="004F6C36" w:rsidP="004F6C36">
            <w:pPr>
              <w:pStyle w:val="ab"/>
              <w:numPr>
                <w:ilvl w:val="0"/>
                <w:numId w:val="16"/>
              </w:numPr>
              <w:ind w:firstLineChars="0"/>
              <w:jc w:val="center"/>
              <w:rPr>
                <w:sz w:val="18"/>
                <w:szCs w:val="18"/>
              </w:rPr>
            </w:pPr>
            <w:r>
              <w:rPr>
                <w:rFonts w:hint="eastAsia"/>
                <w:sz w:val="18"/>
                <w:szCs w:val="18"/>
              </w:rPr>
              <w:t>定位任务的准确率随训练轮次变化</w:t>
            </w:r>
          </w:p>
          <w:p w14:paraId="3EDE43A0" w14:textId="716CE409" w:rsidR="00C8009F" w:rsidRDefault="00C8009F" w:rsidP="00C8009F">
            <w:pPr>
              <w:tabs>
                <w:tab w:val="left" w:pos="1774"/>
              </w:tabs>
              <w:spacing w:afterLines="50" w:after="156"/>
              <w:ind w:firstLineChars="200" w:firstLine="420"/>
              <w:jc w:val="center"/>
              <w:rPr>
                <w:rFonts w:ascii="宋体" w:hAnsi="宋体" w:cs="宋体"/>
              </w:rPr>
            </w:pPr>
            <w:r>
              <w:rPr>
                <w:rFonts w:ascii="宋体" w:hAnsi="宋体" w:cs="宋体"/>
                <w:noProof/>
              </w:rPr>
              <w:drawing>
                <wp:inline distT="0" distB="0" distL="0" distR="0" wp14:anchorId="626E2819" wp14:editId="156E07DB">
                  <wp:extent cx="3459480" cy="25946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59480" cy="2594610"/>
                          </a:xfrm>
                          <a:prstGeom prst="rect">
                            <a:avLst/>
                          </a:prstGeom>
                          <a:noFill/>
                          <a:ln>
                            <a:noFill/>
                          </a:ln>
                        </pic:spPr>
                      </pic:pic>
                    </a:graphicData>
                  </a:graphic>
                </wp:inline>
              </w:drawing>
            </w:r>
          </w:p>
          <w:p w14:paraId="09D2B56B" w14:textId="4B2F1BC9" w:rsidR="00C8009F" w:rsidRDefault="00C8009F" w:rsidP="00C8009F">
            <w:pPr>
              <w:pStyle w:val="ab"/>
              <w:numPr>
                <w:ilvl w:val="0"/>
                <w:numId w:val="16"/>
              </w:numPr>
              <w:ind w:firstLineChars="0"/>
              <w:jc w:val="center"/>
              <w:rPr>
                <w:sz w:val="18"/>
                <w:szCs w:val="18"/>
              </w:rPr>
            </w:pPr>
            <w:r>
              <w:rPr>
                <w:rFonts w:hint="eastAsia"/>
                <w:sz w:val="18"/>
                <w:szCs w:val="18"/>
              </w:rPr>
              <w:t>找不同任务的准确率随训练轮次变化</w:t>
            </w:r>
          </w:p>
          <w:p w14:paraId="08038359" w14:textId="7FE33D63" w:rsidR="00C8009F" w:rsidRPr="00C8009F" w:rsidRDefault="008057ED" w:rsidP="008057ED">
            <w:pPr>
              <w:tabs>
                <w:tab w:val="left" w:pos="1774"/>
              </w:tabs>
              <w:spacing w:afterLines="50" w:after="156"/>
              <w:ind w:firstLineChars="200" w:firstLine="420"/>
              <w:jc w:val="center"/>
              <w:rPr>
                <w:rFonts w:ascii="宋体" w:hAnsi="宋体" w:cs="宋体"/>
              </w:rPr>
            </w:pPr>
            <w:r>
              <w:rPr>
                <w:noProof/>
              </w:rPr>
              <w:drawing>
                <wp:inline distT="0" distB="0" distL="0" distR="0" wp14:anchorId="4BB6EE02" wp14:editId="533AC7B7">
                  <wp:extent cx="4975860" cy="174880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2727" cy="1754733"/>
                          </a:xfrm>
                          <a:prstGeom prst="rect">
                            <a:avLst/>
                          </a:prstGeom>
                        </pic:spPr>
                      </pic:pic>
                    </a:graphicData>
                  </a:graphic>
                </wp:inline>
              </w:drawing>
            </w:r>
          </w:p>
          <w:p w14:paraId="5E984F33" w14:textId="143525B3" w:rsidR="008057ED" w:rsidRDefault="008057ED" w:rsidP="008057ED">
            <w:pPr>
              <w:pStyle w:val="ab"/>
              <w:numPr>
                <w:ilvl w:val="0"/>
                <w:numId w:val="16"/>
              </w:numPr>
              <w:ind w:firstLineChars="0"/>
              <w:jc w:val="center"/>
              <w:rPr>
                <w:sz w:val="18"/>
                <w:szCs w:val="18"/>
              </w:rPr>
            </w:pPr>
            <w:r>
              <w:rPr>
                <w:rFonts w:hint="eastAsia"/>
                <w:sz w:val="18"/>
                <w:szCs w:val="18"/>
              </w:rPr>
              <w:t>任务表现对比</w:t>
            </w:r>
          </w:p>
          <w:p w14:paraId="5AEB857D" w14:textId="77777777" w:rsidR="008057ED" w:rsidRPr="008057ED" w:rsidRDefault="008057ED" w:rsidP="001D3588">
            <w:pPr>
              <w:tabs>
                <w:tab w:val="left" w:pos="1774"/>
              </w:tabs>
              <w:spacing w:afterLines="50" w:after="156"/>
              <w:ind w:firstLineChars="200" w:firstLine="420"/>
              <w:jc w:val="left"/>
              <w:rPr>
                <w:rFonts w:ascii="宋体" w:hAnsi="宋体" w:cs="宋体"/>
              </w:rPr>
            </w:pPr>
          </w:p>
          <w:p w14:paraId="67088284" w14:textId="32D971B2" w:rsidR="001D3588" w:rsidRPr="0081675C" w:rsidRDefault="001D3588" w:rsidP="001D3588">
            <w:pPr>
              <w:tabs>
                <w:tab w:val="left" w:pos="1774"/>
              </w:tabs>
              <w:spacing w:afterLines="50" w:after="156"/>
              <w:ind w:firstLineChars="200" w:firstLine="420"/>
              <w:jc w:val="left"/>
              <w:rPr>
                <w:rFonts w:ascii="宋体" w:hAnsi="宋体" w:cs="宋体"/>
              </w:rPr>
            </w:pPr>
            <w:r w:rsidRPr="0081675C">
              <w:rPr>
                <w:rFonts w:ascii="宋体" w:hAnsi="宋体" w:cs="宋体" w:hint="eastAsia"/>
              </w:rPr>
              <w:t>2</w:t>
            </w:r>
            <w:r w:rsidRPr="0081675C">
              <w:rPr>
                <w:rFonts w:ascii="宋体" w:hAnsi="宋体" w:cs="宋体"/>
              </w:rPr>
              <w:t>.</w:t>
            </w:r>
            <w:r>
              <w:rPr>
                <w:rFonts w:ascii="宋体" w:hAnsi="宋体" w:cs="宋体" w:hint="eastAsia"/>
              </w:rPr>
              <w:t>2</w:t>
            </w:r>
            <w:r>
              <w:rPr>
                <w:rFonts w:ascii="宋体" w:hAnsi="宋体" w:cs="宋体"/>
              </w:rPr>
              <w:t xml:space="preserve"> </w:t>
            </w:r>
            <w:r>
              <w:rPr>
                <w:rFonts w:ascii="宋体" w:hAnsi="宋体" w:cs="宋体" w:hint="eastAsia"/>
              </w:rPr>
              <w:t>多</w:t>
            </w:r>
            <w:r w:rsidRPr="007A46A0">
              <w:rPr>
                <w:rFonts w:ascii="宋体" w:hAnsi="宋体" w:cs="宋体" w:hint="eastAsia"/>
              </w:rPr>
              <w:t>任务下的涌现语言研究</w:t>
            </w:r>
          </w:p>
          <w:p w14:paraId="2739F4D6" w14:textId="58A1C47E" w:rsidR="00974A2F" w:rsidRDefault="001D3588" w:rsidP="004B34CD">
            <w:pPr>
              <w:ind w:rightChars="100" w:right="210" w:firstLineChars="200" w:firstLine="420"/>
              <w:rPr>
                <w:rFonts w:ascii="宋体" w:hAnsi="宋体" w:cs="宋体"/>
              </w:rPr>
            </w:pPr>
            <w:r>
              <w:rPr>
                <w:rFonts w:ascii="宋体" w:hAnsi="宋体" w:cs="宋体" w:hint="eastAsia"/>
              </w:rPr>
              <w:t>2.2.1多任务学习模型框架</w:t>
            </w:r>
          </w:p>
          <w:p w14:paraId="6B6422D3" w14:textId="0FC76C33" w:rsidR="001D3588" w:rsidRPr="001D3588" w:rsidRDefault="001D3588" w:rsidP="001D3588">
            <w:pPr>
              <w:ind w:rightChars="100" w:right="210" w:firstLineChars="200" w:firstLine="420"/>
              <w:rPr>
                <w:rFonts w:ascii="宋体" w:hAnsi="宋体" w:cs="宋体"/>
              </w:rPr>
            </w:pPr>
            <w:r w:rsidRPr="001D3588">
              <w:rPr>
                <w:rFonts w:ascii="宋体" w:hAnsi="宋体" w:cs="宋体" w:hint="eastAsia"/>
              </w:rPr>
              <w:t>在找不同任务的多任务学习框架中，本</w:t>
            </w:r>
            <w:r>
              <w:rPr>
                <w:rFonts w:ascii="宋体" w:hAnsi="宋体" w:cs="宋体" w:hint="eastAsia"/>
              </w:rPr>
              <w:t>课题</w:t>
            </w:r>
            <w:r w:rsidRPr="001D3588">
              <w:rPr>
                <w:rFonts w:ascii="宋体" w:hAnsi="宋体" w:cs="宋体" w:hint="eastAsia"/>
              </w:rPr>
              <w:t>采用了</w:t>
            </w:r>
            <w:proofErr w:type="spellStart"/>
            <w:r w:rsidRPr="003066B0">
              <w:t>MMoE</w:t>
            </w:r>
            <w:proofErr w:type="spellEnd"/>
            <w:r w:rsidRPr="001D3588">
              <w:rPr>
                <w:rFonts w:ascii="宋体" w:hAnsi="宋体" w:cs="宋体" w:hint="eastAsia"/>
              </w:rPr>
              <w:t>结构，以实现对</w:t>
            </w:r>
            <w:r w:rsidR="003066B0">
              <w:rPr>
                <w:rFonts w:ascii="宋体" w:hAnsi="宋体" w:cs="宋体" w:hint="eastAsia"/>
              </w:rPr>
              <w:t>类型判定</w:t>
            </w:r>
            <w:r w:rsidRPr="001D3588">
              <w:rPr>
                <w:rFonts w:ascii="宋体" w:hAnsi="宋体" w:cs="宋体" w:hint="eastAsia"/>
              </w:rPr>
              <w:t>和</w:t>
            </w:r>
            <w:r w:rsidR="003066B0">
              <w:rPr>
                <w:rFonts w:ascii="宋体" w:hAnsi="宋体" w:cs="宋体" w:hint="eastAsia"/>
              </w:rPr>
              <w:t>颜色判定</w:t>
            </w:r>
            <w:r w:rsidRPr="001D3588">
              <w:rPr>
                <w:rFonts w:ascii="宋体" w:hAnsi="宋体" w:cs="宋体" w:hint="eastAsia"/>
              </w:rPr>
              <w:t>两个任务的联合学习。</w:t>
            </w:r>
            <w:proofErr w:type="spellStart"/>
            <w:r w:rsidRPr="003066B0">
              <w:t>MMoE</w:t>
            </w:r>
            <w:proofErr w:type="spellEnd"/>
            <w:r w:rsidRPr="001D3588">
              <w:rPr>
                <w:rFonts w:ascii="宋体" w:hAnsi="宋体" w:cs="宋体" w:hint="eastAsia"/>
              </w:rPr>
              <w:t>框架的核心思想是通过共享网络的专家分解与门控机制，促进任务间的知识共享，同时保留每个任务的独立性，提升多任务学习的效率和准确性。</w:t>
            </w:r>
          </w:p>
          <w:p w14:paraId="35E622DD" w14:textId="2BBC1A69" w:rsidR="001D3588" w:rsidRPr="001D3588" w:rsidRDefault="001D3588" w:rsidP="001D3588">
            <w:pPr>
              <w:ind w:rightChars="100" w:right="210" w:firstLineChars="200" w:firstLine="420"/>
              <w:rPr>
                <w:rFonts w:ascii="宋体" w:hAnsi="宋体" w:cs="宋体"/>
              </w:rPr>
            </w:pPr>
            <w:r w:rsidRPr="001D3588">
              <w:rPr>
                <w:rFonts w:ascii="宋体" w:hAnsi="宋体" w:cs="宋体" w:hint="eastAsia"/>
              </w:rPr>
              <w:t>具体而言，</w:t>
            </w:r>
            <w:r>
              <w:rPr>
                <w:rFonts w:ascii="宋体" w:hAnsi="宋体" w:cs="宋体" w:hint="eastAsia"/>
              </w:rPr>
              <w:t>如图</w:t>
            </w:r>
            <w:r w:rsidR="00B3327D">
              <w:rPr>
                <w:rFonts w:ascii="宋体" w:hAnsi="宋体" w:cs="宋体" w:hint="eastAsia"/>
              </w:rPr>
              <w:t>8</w:t>
            </w:r>
            <w:r>
              <w:rPr>
                <w:rFonts w:ascii="宋体" w:hAnsi="宋体" w:cs="宋体" w:hint="eastAsia"/>
              </w:rPr>
              <w:t>所示，</w:t>
            </w:r>
            <w:r w:rsidRPr="001D3588">
              <w:rPr>
                <w:rFonts w:ascii="宋体" w:hAnsi="宋体" w:cs="宋体" w:hint="eastAsia"/>
              </w:rPr>
              <w:t>模型首先利用共享网络</w:t>
            </w:r>
            <w:proofErr w:type="spellStart"/>
            <w:r w:rsidRPr="003066B0">
              <w:t>ResNet</w:t>
            </w:r>
            <w:proofErr w:type="spellEnd"/>
            <w:r w:rsidRPr="001D3588">
              <w:rPr>
                <w:rFonts w:ascii="宋体" w:hAnsi="宋体" w:cs="宋体" w:hint="eastAsia"/>
              </w:rPr>
              <w:t>提取输入图片的底层特征，将其作为后续模块的输入。共享网络由多个专家子网络（</w:t>
            </w:r>
            <w:r w:rsidRPr="003066B0">
              <w:t>Expert</w:t>
            </w:r>
            <w:r w:rsidRPr="001D3588">
              <w:rPr>
                <w:rFonts w:ascii="宋体" w:hAnsi="宋体" w:cs="宋体" w:hint="eastAsia"/>
              </w:rPr>
              <w:t>）组成，每个</w:t>
            </w:r>
            <w:r w:rsidRPr="003066B0">
              <w:t>Expert</w:t>
            </w:r>
            <w:r w:rsidRPr="001D3588">
              <w:rPr>
                <w:rFonts w:ascii="宋体" w:hAnsi="宋体" w:cs="宋体" w:hint="eastAsia"/>
              </w:rPr>
              <w:t>能够学习数据的特定子空间特征，捕获任务间的共有模式和差异化特性。随后，为每个任务（即“</w:t>
            </w:r>
            <w:r w:rsidR="003066B0">
              <w:rPr>
                <w:rFonts w:ascii="宋体" w:hAnsi="宋体" w:cs="宋体" w:hint="eastAsia"/>
              </w:rPr>
              <w:t>类型判定</w:t>
            </w:r>
            <w:r w:rsidRPr="001D3588">
              <w:rPr>
                <w:rFonts w:ascii="宋体" w:hAnsi="宋体" w:cs="宋体" w:hint="eastAsia"/>
              </w:rPr>
              <w:t>”和“</w:t>
            </w:r>
            <w:r w:rsidR="003066B0">
              <w:rPr>
                <w:rFonts w:ascii="宋体" w:hAnsi="宋体" w:cs="宋体" w:hint="eastAsia"/>
              </w:rPr>
              <w:t>颜色判定</w:t>
            </w:r>
            <w:r w:rsidRPr="001D3588">
              <w:rPr>
                <w:rFonts w:ascii="宋体" w:hAnsi="宋体" w:cs="宋体" w:hint="eastAsia"/>
              </w:rPr>
              <w:t>”）分别设置一个独立的门控模块（</w:t>
            </w:r>
            <w:r w:rsidRPr="003066B0">
              <w:t>Gate</w:t>
            </w:r>
            <w:r w:rsidRPr="001D3588">
              <w:rPr>
                <w:rFonts w:ascii="宋体" w:hAnsi="宋体" w:cs="宋体" w:hint="eastAsia"/>
              </w:rPr>
              <w:t>）。</w:t>
            </w:r>
            <w:r w:rsidRPr="003066B0">
              <w:t>Gate</w:t>
            </w:r>
            <w:r w:rsidRPr="001D3588">
              <w:rPr>
                <w:rFonts w:ascii="宋体" w:hAnsi="宋体" w:cs="宋体" w:hint="eastAsia"/>
              </w:rPr>
              <w:t>模块根据任务的特定需求，动态加权不同</w:t>
            </w:r>
            <w:r w:rsidRPr="003066B0">
              <w:t>Expert</w:t>
            </w:r>
            <w:r w:rsidRPr="001D3588">
              <w:rPr>
                <w:rFonts w:ascii="宋体" w:hAnsi="宋体" w:cs="宋体" w:hint="eastAsia"/>
              </w:rPr>
              <w:t>的输出，以生成适合该任务的特征表示。</w:t>
            </w:r>
          </w:p>
          <w:p w14:paraId="608293C9" w14:textId="4EF11C14" w:rsidR="001D3588" w:rsidRPr="001D3588" w:rsidRDefault="001D3588" w:rsidP="001D3588">
            <w:pPr>
              <w:ind w:rightChars="100" w:right="210" w:firstLineChars="200" w:firstLine="420"/>
              <w:rPr>
                <w:rFonts w:ascii="宋体" w:hAnsi="宋体" w:cs="宋体"/>
              </w:rPr>
            </w:pPr>
            <w:r w:rsidRPr="001D3588">
              <w:rPr>
                <w:rFonts w:ascii="宋体" w:hAnsi="宋体" w:cs="宋体" w:hint="eastAsia"/>
              </w:rPr>
              <w:t>接下来，每个任务的特征表示被分别输入其对应的多层全连接分类器，用于最终的任务目标预测。“</w:t>
            </w:r>
            <w:r w:rsidR="003066B0">
              <w:rPr>
                <w:rFonts w:ascii="宋体" w:hAnsi="宋体" w:cs="宋体" w:hint="eastAsia"/>
              </w:rPr>
              <w:t>类型判定</w:t>
            </w:r>
            <w:r w:rsidRPr="001D3588">
              <w:rPr>
                <w:rFonts w:ascii="宋体" w:hAnsi="宋体" w:cs="宋体" w:hint="eastAsia"/>
              </w:rPr>
              <w:t>”任务的分类器预测目标物体的类别，而“</w:t>
            </w:r>
            <w:r w:rsidR="003066B0">
              <w:rPr>
                <w:rFonts w:ascii="宋体" w:hAnsi="宋体" w:cs="宋体" w:hint="eastAsia"/>
              </w:rPr>
              <w:t>颜色判定</w:t>
            </w:r>
            <w:r w:rsidRPr="001D3588">
              <w:rPr>
                <w:rFonts w:ascii="宋体" w:hAnsi="宋体" w:cs="宋体" w:hint="eastAsia"/>
              </w:rPr>
              <w:t>”任务的分类器则预测目标物体的颜色。通过这种共享与专用相结合的设计，</w:t>
            </w:r>
            <w:proofErr w:type="spellStart"/>
            <w:r w:rsidRPr="003066B0">
              <w:t>MMoE</w:t>
            </w:r>
            <w:proofErr w:type="spellEnd"/>
            <w:r w:rsidRPr="001D3588">
              <w:rPr>
                <w:rFonts w:ascii="宋体" w:hAnsi="宋体" w:cs="宋体" w:hint="eastAsia"/>
              </w:rPr>
              <w:t>框架能够充分利用不同任务的数据特点与交互关系，提高了多任务学习的整体性能。</w:t>
            </w:r>
          </w:p>
          <w:p w14:paraId="50FBED70" w14:textId="2E2E4A03" w:rsidR="001D3588" w:rsidRDefault="001D3588" w:rsidP="001D3588">
            <w:pPr>
              <w:ind w:rightChars="100" w:right="210" w:firstLineChars="200" w:firstLine="420"/>
              <w:rPr>
                <w:rFonts w:ascii="宋体" w:hAnsi="宋体" w:cs="宋体"/>
              </w:rPr>
            </w:pPr>
            <w:r w:rsidRPr="001D3588">
              <w:rPr>
                <w:rFonts w:ascii="宋体" w:hAnsi="宋体" w:cs="宋体" w:hint="eastAsia"/>
              </w:rPr>
              <w:t>这种框架的优势在于，通过门控机制动态调整共享层的使用比例，既有效避免了共享网络中任务冲突的影响，又能够充分发挥任务间潜在的协同作用。此外，在任务复杂性或数据分布变化较大的情况下，</w:t>
            </w:r>
            <w:proofErr w:type="spellStart"/>
            <w:r w:rsidRPr="003066B0">
              <w:t>MMoE</w:t>
            </w:r>
            <w:proofErr w:type="spellEnd"/>
            <w:r w:rsidRPr="001D3588">
              <w:rPr>
                <w:rFonts w:ascii="宋体" w:hAnsi="宋体" w:cs="宋体" w:hint="eastAsia"/>
              </w:rPr>
              <w:t>框架能够实现更灵活和多样化的特征共享，为多任务学习提供了强有力的支持。在实验中，“</w:t>
            </w:r>
            <w:r w:rsidR="003066B0">
              <w:rPr>
                <w:rFonts w:ascii="宋体" w:hAnsi="宋体" w:cs="宋体" w:hint="eastAsia"/>
              </w:rPr>
              <w:t>类型判定</w:t>
            </w:r>
            <w:r w:rsidRPr="001D3588">
              <w:rPr>
                <w:rFonts w:ascii="宋体" w:hAnsi="宋体" w:cs="宋体" w:hint="eastAsia"/>
              </w:rPr>
              <w:t>”和“</w:t>
            </w:r>
            <w:r w:rsidR="003066B0">
              <w:rPr>
                <w:rFonts w:ascii="宋体" w:hAnsi="宋体" w:cs="宋体" w:hint="eastAsia"/>
              </w:rPr>
              <w:t>颜色判定</w:t>
            </w:r>
            <w:r w:rsidRPr="001D3588">
              <w:rPr>
                <w:rFonts w:ascii="宋体" w:hAnsi="宋体" w:cs="宋体" w:hint="eastAsia"/>
              </w:rPr>
              <w:t>”任务的联合训练表现验证了</w:t>
            </w:r>
            <w:proofErr w:type="spellStart"/>
            <w:r w:rsidRPr="003066B0">
              <w:t>MMoE</w:t>
            </w:r>
            <w:proofErr w:type="spellEnd"/>
            <w:r w:rsidRPr="001D3588">
              <w:rPr>
                <w:rFonts w:ascii="宋体" w:hAnsi="宋体" w:cs="宋体" w:hint="eastAsia"/>
              </w:rPr>
              <w:t>框架在多任务场景下的有效性与适用性。</w:t>
            </w:r>
          </w:p>
          <w:p w14:paraId="1270D7B8" w14:textId="778E9972" w:rsidR="001D3588" w:rsidRPr="001D3588" w:rsidRDefault="001D3588" w:rsidP="004B34CD">
            <w:pPr>
              <w:ind w:rightChars="100" w:right="210" w:firstLineChars="200" w:firstLine="420"/>
              <w:rPr>
                <w:rFonts w:ascii="宋体" w:hAnsi="宋体" w:cs="宋体"/>
              </w:rPr>
            </w:pPr>
            <w:r w:rsidRPr="001D3588">
              <w:rPr>
                <w:rFonts w:ascii="宋体" w:hAnsi="宋体" w:cs="宋体"/>
                <w:noProof/>
              </w:rPr>
              <w:drawing>
                <wp:inline distT="0" distB="0" distL="0" distR="0" wp14:anchorId="34A199E9" wp14:editId="3121D9CF">
                  <wp:extent cx="5334000" cy="2179097"/>
                  <wp:effectExtent l="0" t="0" r="0" b="0"/>
                  <wp:docPr id="3" name="图片 2">
                    <a:extLst xmlns:a="http://schemas.openxmlformats.org/drawingml/2006/main">
                      <a:ext uri="{FF2B5EF4-FFF2-40B4-BE49-F238E27FC236}">
                        <a16:creationId xmlns:a16="http://schemas.microsoft.com/office/drawing/2014/main" id="{451B8FE1-5A18-411A-8CBD-1C8F4B70F3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a:extLst>
                              <a:ext uri="{FF2B5EF4-FFF2-40B4-BE49-F238E27FC236}">
                                <a16:creationId xmlns:a16="http://schemas.microsoft.com/office/drawing/2014/main" id="{451B8FE1-5A18-411A-8CBD-1C8F4B70F302}"/>
                              </a:ext>
                            </a:extLst>
                          </pic:cNvPr>
                          <pic:cNvPicPr>
                            <a:picLocks noChangeAspect="1"/>
                          </pic:cNvPicPr>
                        </pic:nvPicPr>
                        <pic:blipFill>
                          <a:blip r:embed="rId17"/>
                          <a:stretch>
                            <a:fillRect/>
                          </a:stretch>
                        </pic:blipFill>
                        <pic:spPr>
                          <a:xfrm>
                            <a:off x="0" y="0"/>
                            <a:ext cx="5358182" cy="2188976"/>
                          </a:xfrm>
                          <a:prstGeom prst="rect">
                            <a:avLst/>
                          </a:prstGeom>
                        </pic:spPr>
                      </pic:pic>
                    </a:graphicData>
                  </a:graphic>
                </wp:inline>
              </w:drawing>
            </w:r>
          </w:p>
          <w:p w14:paraId="40E6E5A6" w14:textId="7365D9F2" w:rsidR="001D3588" w:rsidRDefault="001D3588" w:rsidP="001D3588">
            <w:pPr>
              <w:pStyle w:val="ab"/>
              <w:numPr>
                <w:ilvl w:val="0"/>
                <w:numId w:val="16"/>
              </w:numPr>
              <w:ind w:firstLineChars="0"/>
              <w:jc w:val="center"/>
              <w:rPr>
                <w:sz w:val="18"/>
                <w:szCs w:val="18"/>
              </w:rPr>
            </w:pPr>
            <w:r>
              <w:rPr>
                <w:rFonts w:hint="eastAsia"/>
                <w:sz w:val="18"/>
                <w:szCs w:val="18"/>
              </w:rPr>
              <w:t>多任务学习模型</w:t>
            </w:r>
          </w:p>
          <w:p w14:paraId="7A96811A" w14:textId="77777777" w:rsidR="00DD3B2D" w:rsidRDefault="00DD3B2D" w:rsidP="00DD3B2D">
            <w:pPr>
              <w:ind w:rightChars="100" w:right="210" w:firstLineChars="200" w:firstLine="420"/>
              <w:rPr>
                <w:rFonts w:ascii="宋体" w:hAnsi="宋体" w:cs="宋体"/>
              </w:rPr>
            </w:pPr>
          </w:p>
          <w:p w14:paraId="2B9AADEA" w14:textId="6A88D9A6" w:rsidR="00DD3B2D" w:rsidRDefault="00DD3B2D" w:rsidP="00DD3B2D">
            <w:pPr>
              <w:ind w:rightChars="100" w:right="210" w:firstLineChars="200" w:firstLine="420"/>
              <w:rPr>
                <w:rFonts w:ascii="宋体" w:hAnsi="宋体" w:cs="宋体"/>
              </w:rPr>
            </w:pPr>
            <w:r>
              <w:rPr>
                <w:rFonts w:ascii="宋体" w:hAnsi="宋体" w:cs="宋体" w:hint="eastAsia"/>
              </w:rPr>
              <w:t>2.2.2</w:t>
            </w:r>
            <w:r>
              <w:rPr>
                <w:rFonts w:ascii="宋体" w:hAnsi="宋体" w:cs="宋体"/>
              </w:rPr>
              <w:t xml:space="preserve"> </w:t>
            </w:r>
            <w:r>
              <w:rPr>
                <w:rFonts w:ascii="宋体" w:hAnsi="宋体" w:cs="宋体" w:hint="eastAsia"/>
              </w:rPr>
              <w:t>实验结果及分析</w:t>
            </w:r>
          </w:p>
          <w:p w14:paraId="015F773B" w14:textId="1F7EB2D9" w:rsidR="00DD3B2D" w:rsidRDefault="00D16134" w:rsidP="009C10BB">
            <w:pPr>
              <w:ind w:rightChars="100" w:right="210" w:firstLineChars="200" w:firstLine="420"/>
              <w:rPr>
                <w:rFonts w:ascii="宋体" w:hAnsi="宋体" w:cs="宋体"/>
              </w:rPr>
            </w:pPr>
            <w:r w:rsidRPr="00D16134">
              <w:rPr>
                <w:rFonts w:ascii="宋体" w:hAnsi="宋体" w:cs="宋体" w:hint="eastAsia"/>
              </w:rPr>
              <w:t>从</w:t>
            </w:r>
            <w:r w:rsidR="00A937FD">
              <w:rPr>
                <w:rFonts w:ascii="宋体" w:hAnsi="宋体" w:cs="宋体" w:hint="eastAsia"/>
              </w:rPr>
              <w:t>图</w:t>
            </w:r>
            <w:r w:rsidR="009C10BB">
              <w:rPr>
                <w:rFonts w:ascii="宋体" w:hAnsi="宋体" w:cs="宋体" w:hint="eastAsia"/>
              </w:rPr>
              <w:t>9</w:t>
            </w:r>
            <w:r w:rsidRPr="00D16134">
              <w:rPr>
                <w:rFonts w:ascii="宋体" w:hAnsi="宋体" w:cs="宋体" w:hint="eastAsia"/>
              </w:rPr>
              <w:t>的结果可以看出，在不同的任务和训练方式下，模型的性能存在显著的差异。对于</w:t>
            </w:r>
            <w:r w:rsidR="009C10BB">
              <w:rPr>
                <w:rFonts w:ascii="宋体" w:hAnsi="宋体" w:cs="宋体" w:hint="eastAsia"/>
              </w:rPr>
              <w:t>类型判别</w:t>
            </w:r>
            <w:r w:rsidRPr="00D16134">
              <w:rPr>
                <w:rFonts w:ascii="宋体" w:hAnsi="宋体" w:cs="宋体" w:hint="eastAsia"/>
              </w:rPr>
              <w:t>任务，无论是单独训练还是联合训练，都取得了较高的准确率和较快的收敛速度。特别是联合训练时，远高于单独训练时的</w:t>
            </w:r>
            <w:r w:rsidR="009C10BB">
              <w:rPr>
                <w:rFonts w:ascii="宋体" w:hAnsi="宋体" w:cs="宋体" w:hint="eastAsia"/>
              </w:rPr>
              <w:t>模型性能</w:t>
            </w:r>
            <w:r w:rsidRPr="00D16134">
              <w:rPr>
                <w:rFonts w:ascii="宋体" w:hAnsi="宋体" w:cs="宋体" w:hint="eastAsia"/>
              </w:rPr>
              <w:t>。这表明联合训练有助于提高模型的泛化能力和鲁棒性。然而，对于</w:t>
            </w:r>
            <w:r w:rsidR="009C10BB">
              <w:rPr>
                <w:rFonts w:ascii="宋体" w:hAnsi="宋体" w:cs="宋体" w:hint="eastAsia"/>
              </w:rPr>
              <w:t>颜色判别</w:t>
            </w:r>
            <w:r w:rsidRPr="00D16134">
              <w:rPr>
                <w:rFonts w:ascii="宋体" w:hAnsi="宋体" w:cs="宋体" w:hint="eastAsia"/>
              </w:rPr>
              <w:t>任务，模型的性能</w:t>
            </w:r>
            <w:r w:rsidR="009C10BB">
              <w:rPr>
                <w:rFonts w:ascii="宋体" w:hAnsi="宋体" w:cs="宋体" w:hint="eastAsia"/>
              </w:rPr>
              <w:t>有所</w:t>
            </w:r>
            <w:r w:rsidRPr="00D16134">
              <w:rPr>
                <w:rFonts w:ascii="宋体" w:hAnsi="宋体" w:cs="宋体" w:hint="eastAsia"/>
              </w:rPr>
              <w:t>下降。</w:t>
            </w:r>
            <w:r w:rsidR="009C10BB">
              <w:rPr>
                <w:rFonts w:ascii="宋体" w:hAnsi="宋体" w:cs="宋体" w:hint="eastAsia"/>
              </w:rPr>
              <w:t>这个结果表明</w:t>
            </w:r>
            <w:r w:rsidRPr="00D16134">
              <w:rPr>
                <w:rFonts w:ascii="宋体" w:hAnsi="宋体" w:cs="宋体" w:hint="eastAsia"/>
              </w:rPr>
              <w:t>虽然联合训练在某些情况下可以提高模型的性能，但并非所有任务都能从中受益。未来需要在模型设计和优化策略上做进一步的探索，以适应不同任务的特定需求。</w:t>
            </w:r>
          </w:p>
          <w:p w14:paraId="138694CD" w14:textId="063D80AC" w:rsidR="00695482" w:rsidRPr="00695482" w:rsidRDefault="00695482" w:rsidP="00695482">
            <w:pPr>
              <w:ind w:rightChars="100" w:right="210" w:firstLineChars="200" w:firstLine="420"/>
              <w:rPr>
                <w:rFonts w:ascii="宋体" w:hAnsi="宋体" w:cs="宋体"/>
              </w:rPr>
            </w:pPr>
            <w:r w:rsidRPr="00695482">
              <w:rPr>
                <w:rFonts w:ascii="宋体" w:hAnsi="宋体" w:cs="宋体" w:hint="eastAsia"/>
              </w:rPr>
              <w:t>如图10和图11所示，针对类型判别任务的分析表明，涌现语言向量的分布与环境向量的分布具有高度相似性。通过连接同一标签的聚类中心，可以观察到这些连线呈现出平行关系。这表明涌现语言能够有效捕捉类别信息之间的内在联系。然而，在颜色判别任务中，涌现语言向量无法与环境向量一一对应，这反映出涌现语言未能充分捕捉颜色信息之间的关联性。</w:t>
            </w:r>
          </w:p>
          <w:p w14:paraId="5A9FE707" w14:textId="7B49F788" w:rsidR="009C10BB" w:rsidRDefault="00695482" w:rsidP="00695482">
            <w:pPr>
              <w:ind w:rightChars="100" w:right="210" w:firstLineChars="200" w:firstLine="420"/>
              <w:rPr>
                <w:rFonts w:ascii="宋体" w:hAnsi="宋体" w:cs="宋体"/>
              </w:rPr>
            </w:pPr>
            <w:r w:rsidRPr="00695482">
              <w:rPr>
                <w:rFonts w:ascii="宋体" w:hAnsi="宋体" w:cs="宋体" w:hint="eastAsia"/>
              </w:rPr>
              <w:t>此外，对涌现语言影响因素的进一步分析（见图1</w:t>
            </w:r>
            <w:r>
              <w:rPr>
                <w:rFonts w:ascii="宋体" w:hAnsi="宋体" w:cs="宋体" w:hint="eastAsia"/>
              </w:rPr>
              <w:t>2</w:t>
            </w:r>
            <w:r w:rsidRPr="00695482">
              <w:rPr>
                <w:rFonts w:ascii="宋体" w:hAnsi="宋体" w:cs="宋体" w:hint="eastAsia"/>
              </w:rPr>
              <w:t>）表明，随着词表规模的扩大，模型性能先提升后下降。性能的提升是由于适当的词表规模能够增强表达的丰富性。然而，过大的词表会导致动作空间的冗余性增加，从而对模型性能产生负面影响。</w:t>
            </w:r>
          </w:p>
          <w:p w14:paraId="097044E9" w14:textId="4EB0B6DE" w:rsidR="00D84FB6" w:rsidRPr="001D3588" w:rsidRDefault="00BA02E6" w:rsidP="00D84FB6">
            <w:pPr>
              <w:ind w:rightChars="100" w:right="210" w:firstLineChars="200" w:firstLine="420"/>
              <w:jc w:val="center"/>
              <w:rPr>
                <w:rFonts w:ascii="宋体" w:hAnsi="宋体" w:cs="宋体"/>
              </w:rPr>
            </w:pPr>
            <w:r>
              <w:rPr>
                <w:noProof/>
              </w:rPr>
              <w:drawing>
                <wp:inline distT="0" distB="0" distL="0" distR="0" wp14:anchorId="6C643332" wp14:editId="60AFA451">
                  <wp:extent cx="5134320" cy="1485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54631" cy="1491778"/>
                          </a:xfrm>
                          <a:prstGeom prst="rect">
                            <a:avLst/>
                          </a:prstGeom>
                        </pic:spPr>
                      </pic:pic>
                    </a:graphicData>
                  </a:graphic>
                </wp:inline>
              </w:drawing>
            </w:r>
          </w:p>
          <w:p w14:paraId="5436E440" w14:textId="643534F3" w:rsidR="009403B9" w:rsidRPr="00695482" w:rsidRDefault="00A937FD" w:rsidP="00695482">
            <w:pPr>
              <w:pStyle w:val="ab"/>
              <w:numPr>
                <w:ilvl w:val="0"/>
                <w:numId w:val="16"/>
              </w:numPr>
              <w:ind w:firstLineChars="0"/>
              <w:jc w:val="center"/>
              <w:rPr>
                <w:sz w:val="18"/>
                <w:szCs w:val="18"/>
              </w:rPr>
            </w:pPr>
            <w:r>
              <w:rPr>
                <w:rFonts w:hint="eastAsia"/>
                <w:sz w:val="18"/>
                <w:szCs w:val="18"/>
              </w:rPr>
              <w:t>多任务学习实验</w:t>
            </w:r>
          </w:p>
          <w:p w14:paraId="6BD20EEF" w14:textId="53909A77" w:rsidR="00A305A6" w:rsidRDefault="009403B9" w:rsidP="00140DD7">
            <w:pPr>
              <w:ind w:rightChars="100" w:right="210" w:firstLineChars="200" w:firstLine="420"/>
              <w:jc w:val="center"/>
              <w:rPr>
                <w:rFonts w:ascii="宋体" w:hAnsi="宋体" w:cs="宋体"/>
              </w:rPr>
            </w:pPr>
            <w:r w:rsidRPr="009403B9">
              <w:rPr>
                <w:rFonts w:ascii="宋体" w:hAnsi="宋体" w:cs="宋体"/>
                <w:noProof/>
              </w:rPr>
              <w:drawing>
                <wp:inline distT="0" distB="0" distL="0" distR="0" wp14:anchorId="73A9D138" wp14:editId="7A25271B">
                  <wp:extent cx="3063240" cy="2919095"/>
                  <wp:effectExtent l="0" t="0" r="0" b="0"/>
                  <wp:docPr id="21" name="图片 20">
                    <a:extLst xmlns:a="http://schemas.openxmlformats.org/drawingml/2006/main">
                      <a:ext uri="{FF2B5EF4-FFF2-40B4-BE49-F238E27FC236}">
                        <a16:creationId xmlns:a16="http://schemas.microsoft.com/office/drawing/2014/main" id="{D20ECD77-BD61-4F7D-BDBF-BE4E88D0CA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a:extLst>
                              <a:ext uri="{FF2B5EF4-FFF2-40B4-BE49-F238E27FC236}">
                                <a16:creationId xmlns:a16="http://schemas.microsoft.com/office/drawing/2014/main" id="{D20ECD77-BD61-4F7D-BDBF-BE4E88D0CA07}"/>
                              </a:ext>
                            </a:extLst>
                          </pic:cNvPr>
                          <pic:cNvPicPr>
                            <a:picLocks noChangeAspect="1"/>
                          </pic:cNvPicPr>
                        </pic:nvPicPr>
                        <pic:blipFill rotWithShape="1">
                          <a:blip r:embed="rId19">
                            <a:extLst>
                              <a:ext uri="{28A0092B-C50C-407E-A947-70E740481C1C}">
                                <a14:useLocalDpi xmlns:a14="http://schemas.microsoft.com/office/drawing/2010/main" val="0"/>
                              </a:ext>
                            </a:extLst>
                          </a:blip>
                          <a:srcRect l="22847" t="12082" r="22000" b="9080"/>
                          <a:stretch/>
                        </pic:blipFill>
                        <pic:spPr bwMode="auto">
                          <a:xfrm>
                            <a:off x="0" y="0"/>
                            <a:ext cx="3064215" cy="2920024"/>
                          </a:xfrm>
                          <a:prstGeom prst="rect">
                            <a:avLst/>
                          </a:prstGeom>
                          <a:ln>
                            <a:noFill/>
                          </a:ln>
                          <a:extLst>
                            <a:ext uri="{53640926-AAD7-44D8-BBD7-CCE9431645EC}">
                              <a14:shadowObscured xmlns:a14="http://schemas.microsoft.com/office/drawing/2010/main"/>
                            </a:ext>
                          </a:extLst>
                        </pic:spPr>
                      </pic:pic>
                    </a:graphicData>
                  </a:graphic>
                </wp:inline>
              </w:drawing>
            </w:r>
          </w:p>
          <w:p w14:paraId="6D82A065" w14:textId="67334B31" w:rsidR="00BA02E6" w:rsidRPr="00BA02E6" w:rsidRDefault="00BA02E6" w:rsidP="00BA02E6">
            <w:pPr>
              <w:pStyle w:val="ab"/>
              <w:numPr>
                <w:ilvl w:val="0"/>
                <w:numId w:val="16"/>
              </w:numPr>
              <w:ind w:firstLineChars="0"/>
              <w:jc w:val="center"/>
              <w:rPr>
                <w:sz w:val="18"/>
                <w:szCs w:val="18"/>
              </w:rPr>
            </w:pPr>
            <w:r>
              <w:rPr>
                <w:rFonts w:hint="eastAsia"/>
                <w:sz w:val="18"/>
                <w:szCs w:val="18"/>
              </w:rPr>
              <w:t>类型判定任务中涌现语言和环境向量的映射分析</w:t>
            </w:r>
          </w:p>
          <w:p w14:paraId="0CD22947" w14:textId="3562150B" w:rsidR="00BA02E6" w:rsidRDefault="009403B9" w:rsidP="00BA02E6">
            <w:pPr>
              <w:ind w:rightChars="100" w:right="210"/>
              <w:jc w:val="center"/>
              <w:rPr>
                <w:rFonts w:ascii="宋体" w:hAnsi="宋体" w:cs="宋体"/>
                <w:b/>
              </w:rPr>
            </w:pPr>
            <w:r w:rsidRPr="009403B9">
              <w:rPr>
                <w:rFonts w:ascii="宋体" w:hAnsi="宋体" w:cs="宋体"/>
                <w:b/>
                <w:noProof/>
              </w:rPr>
              <w:drawing>
                <wp:inline distT="0" distB="0" distL="0" distR="0" wp14:anchorId="280935C6" wp14:editId="52C46013">
                  <wp:extent cx="3345180" cy="3117215"/>
                  <wp:effectExtent l="0" t="0" r="0" b="0"/>
                  <wp:docPr id="28" name="图片 27">
                    <a:extLst xmlns:a="http://schemas.openxmlformats.org/drawingml/2006/main">
                      <a:ext uri="{FF2B5EF4-FFF2-40B4-BE49-F238E27FC236}">
                        <a16:creationId xmlns:a16="http://schemas.microsoft.com/office/drawing/2014/main" id="{4E619B22-7160-4FF7-B27F-7218D3D52E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7">
                            <a:extLst>
                              <a:ext uri="{FF2B5EF4-FFF2-40B4-BE49-F238E27FC236}">
                                <a16:creationId xmlns:a16="http://schemas.microsoft.com/office/drawing/2014/main" id="{4E619B22-7160-4FF7-B27F-7218D3D52EBE}"/>
                              </a:ext>
                            </a:extLst>
                          </pic:cNvPr>
                          <pic:cNvPicPr>
                            <a:picLocks noChangeAspect="1"/>
                          </pic:cNvPicPr>
                        </pic:nvPicPr>
                        <pic:blipFill rotWithShape="1">
                          <a:blip r:embed="rId20">
                            <a:extLst>
                              <a:ext uri="{28A0092B-C50C-407E-A947-70E740481C1C}">
                                <a14:useLocalDpi xmlns:a14="http://schemas.microsoft.com/office/drawing/2010/main" val="0"/>
                              </a:ext>
                            </a:extLst>
                          </a:blip>
                          <a:srcRect l="22805" t="12245" r="22142" b="10803"/>
                          <a:stretch/>
                        </pic:blipFill>
                        <pic:spPr bwMode="auto">
                          <a:xfrm>
                            <a:off x="0" y="0"/>
                            <a:ext cx="3346070" cy="3118044"/>
                          </a:xfrm>
                          <a:prstGeom prst="rect">
                            <a:avLst/>
                          </a:prstGeom>
                          <a:ln>
                            <a:noFill/>
                          </a:ln>
                          <a:extLst>
                            <a:ext uri="{53640926-AAD7-44D8-BBD7-CCE9431645EC}">
                              <a14:shadowObscured xmlns:a14="http://schemas.microsoft.com/office/drawing/2010/main"/>
                            </a:ext>
                          </a:extLst>
                        </pic:spPr>
                      </pic:pic>
                    </a:graphicData>
                  </a:graphic>
                </wp:inline>
              </w:drawing>
            </w:r>
          </w:p>
          <w:p w14:paraId="261178B7" w14:textId="40086730" w:rsidR="00BA02E6" w:rsidRPr="00BA02E6" w:rsidRDefault="00BA02E6" w:rsidP="00BA02E6">
            <w:pPr>
              <w:pStyle w:val="ab"/>
              <w:numPr>
                <w:ilvl w:val="0"/>
                <w:numId w:val="16"/>
              </w:numPr>
              <w:ind w:firstLineChars="0"/>
              <w:jc w:val="center"/>
              <w:rPr>
                <w:sz w:val="18"/>
                <w:szCs w:val="18"/>
              </w:rPr>
            </w:pPr>
            <w:r>
              <w:rPr>
                <w:rFonts w:hint="eastAsia"/>
                <w:sz w:val="18"/>
                <w:szCs w:val="18"/>
              </w:rPr>
              <w:t>颜色判定任务中涌现语言和环境向量的映射分析</w:t>
            </w:r>
          </w:p>
          <w:p w14:paraId="0ECE2662" w14:textId="457AFED4" w:rsidR="00BA02E6" w:rsidRPr="00BA02E6" w:rsidRDefault="00695482" w:rsidP="00BA02E6">
            <w:pPr>
              <w:ind w:rightChars="100" w:right="210"/>
              <w:jc w:val="center"/>
              <w:rPr>
                <w:rFonts w:ascii="宋体" w:hAnsi="宋体" w:cs="宋体"/>
                <w:b/>
              </w:rPr>
            </w:pPr>
            <w:r>
              <w:rPr>
                <w:noProof/>
                <w:sz w:val="18"/>
                <w:szCs w:val="18"/>
              </w:rPr>
              <w:drawing>
                <wp:inline distT="0" distB="0" distL="0" distR="0" wp14:anchorId="1A8EE741" wp14:editId="774A7317">
                  <wp:extent cx="5470755" cy="218694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9491" cy="2206422"/>
                          </a:xfrm>
                          <a:prstGeom prst="rect">
                            <a:avLst/>
                          </a:prstGeom>
                          <a:noFill/>
                          <a:ln>
                            <a:noFill/>
                          </a:ln>
                        </pic:spPr>
                      </pic:pic>
                    </a:graphicData>
                  </a:graphic>
                </wp:inline>
              </w:drawing>
            </w:r>
          </w:p>
          <w:p w14:paraId="06A24E86" w14:textId="77777777" w:rsidR="00695482" w:rsidRPr="009403B9" w:rsidRDefault="00695482" w:rsidP="00695482">
            <w:pPr>
              <w:pStyle w:val="ab"/>
              <w:numPr>
                <w:ilvl w:val="0"/>
                <w:numId w:val="16"/>
              </w:numPr>
              <w:ind w:firstLineChars="0"/>
              <w:jc w:val="center"/>
              <w:rPr>
                <w:sz w:val="18"/>
                <w:szCs w:val="18"/>
              </w:rPr>
            </w:pPr>
            <w:r>
              <w:rPr>
                <w:rFonts w:hint="eastAsia"/>
                <w:sz w:val="18"/>
                <w:szCs w:val="18"/>
              </w:rPr>
              <w:t>词表大小的影响</w:t>
            </w:r>
          </w:p>
          <w:p w14:paraId="320F0E3F" w14:textId="77777777" w:rsidR="00695482" w:rsidRDefault="00695482" w:rsidP="00076F2E">
            <w:pPr>
              <w:ind w:rightChars="100" w:right="210"/>
              <w:jc w:val="left"/>
              <w:rPr>
                <w:rFonts w:ascii="宋体" w:hAnsi="宋体" w:cs="宋体"/>
                <w:b/>
              </w:rPr>
            </w:pPr>
          </w:p>
          <w:p w14:paraId="425FF605" w14:textId="4BCDD271" w:rsidR="0081675C" w:rsidRPr="0081675C" w:rsidRDefault="0081675C" w:rsidP="00076F2E">
            <w:pPr>
              <w:ind w:rightChars="100" w:right="210"/>
              <w:jc w:val="left"/>
              <w:rPr>
                <w:rFonts w:ascii="宋体" w:hAnsi="宋体" w:cs="宋体"/>
                <w:b/>
              </w:rPr>
            </w:pPr>
            <w:r>
              <w:rPr>
                <w:rFonts w:ascii="宋体" w:hAnsi="宋体" w:cs="宋体" w:hint="eastAsia"/>
                <w:b/>
              </w:rPr>
              <w:t>三、</w:t>
            </w:r>
            <w:r w:rsidRPr="0081675C">
              <w:rPr>
                <w:rFonts w:ascii="宋体" w:hAnsi="宋体" w:cs="宋体"/>
                <w:b/>
              </w:rPr>
              <w:t>主要创新点</w:t>
            </w:r>
          </w:p>
          <w:p w14:paraId="766E019E" w14:textId="2D613E5D" w:rsidR="0081675C" w:rsidRPr="0081675C" w:rsidRDefault="0081675C" w:rsidP="00076F2E">
            <w:pPr>
              <w:spacing w:afterLines="50" w:after="156"/>
              <w:ind w:firstLineChars="200" w:firstLine="422"/>
              <w:jc w:val="left"/>
              <w:rPr>
                <w:rFonts w:ascii="宋体" w:hAnsi="宋体" w:cs="宋体"/>
              </w:rPr>
            </w:pPr>
            <w:r w:rsidRPr="0081675C">
              <w:rPr>
                <w:rFonts w:ascii="宋体" w:hAnsi="宋体" w:cs="宋体" w:hint="eastAsia"/>
                <w:b/>
                <w:bCs/>
              </w:rPr>
              <w:t>创新点</w:t>
            </w:r>
            <w:r w:rsidRPr="0081675C">
              <w:rPr>
                <w:rFonts w:ascii="宋体" w:hAnsi="宋体" w:cs="宋体"/>
                <w:b/>
                <w:bCs/>
              </w:rPr>
              <w:t>1：</w:t>
            </w:r>
            <w:del w:id="106" w:author="Yuan" w:date="2024-12-12T12:16:00Z">
              <w:r w:rsidR="00974A2F" w:rsidDel="0046331B">
                <w:rPr>
                  <w:rFonts w:ascii="宋体" w:hAnsi="宋体" w:cs="宋体" w:hint="eastAsia"/>
                  <w:b/>
                  <w:bCs/>
                </w:rPr>
                <w:delText>针对</w:delText>
              </w:r>
              <w:r w:rsidR="00A937FD" w:rsidDel="0046331B">
                <w:rPr>
                  <w:rFonts w:ascii="宋体" w:hAnsi="宋体" w:cs="宋体" w:hint="eastAsia"/>
                  <w:b/>
                  <w:bCs/>
                </w:rPr>
                <w:delText>目前只有单任务下涌现语言研究的问题，</w:delText>
              </w:r>
            </w:del>
            <w:r w:rsidR="00A937FD">
              <w:rPr>
                <w:rFonts w:ascii="宋体" w:hAnsi="宋体" w:cs="宋体" w:hint="eastAsia"/>
                <w:b/>
                <w:bCs/>
              </w:rPr>
              <w:t>提出</w:t>
            </w:r>
            <w:ins w:id="107" w:author="Yuan" w:date="2024-12-12T12:16:00Z">
              <w:r w:rsidR="0046331B">
                <w:rPr>
                  <w:rFonts w:ascii="宋体" w:hAnsi="宋体" w:cs="宋体" w:hint="eastAsia"/>
                  <w:b/>
                  <w:bCs/>
                </w:rPr>
                <w:t>一种多任务下</w:t>
              </w:r>
            </w:ins>
            <w:ins w:id="108" w:author="Yuan" w:date="2024-12-12T12:17:00Z">
              <w:r w:rsidR="0046331B">
                <w:rPr>
                  <w:rFonts w:ascii="宋体" w:hAnsi="宋体" w:cs="宋体" w:hint="eastAsia"/>
                  <w:b/>
                  <w:bCs/>
                </w:rPr>
                <w:t>基于涌现语言的</w:t>
              </w:r>
            </w:ins>
            <w:ins w:id="109" w:author="Yuan" w:date="2024-12-12T12:16:00Z">
              <w:r w:rsidR="0046331B">
                <w:rPr>
                  <w:rFonts w:ascii="宋体" w:hAnsi="宋体" w:cs="宋体" w:hint="eastAsia"/>
                  <w:b/>
                  <w:bCs/>
                </w:rPr>
                <w:t>智能体交互</w:t>
              </w:r>
            </w:ins>
            <w:ins w:id="110" w:author="Yuan" w:date="2024-12-12T12:17:00Z">
              <w:r w:rsidR="0046331B">
                <w:rPr>
                  <w:rFonts w:ascii="宋体" w:hAnsi="宋体" w:cs="宋体" w:hint="eastAsia"/>
                  <w:b/>
                  <w:bCs/>
                </w:rPr>
                <w:t>方法</w:t>
              </w:r>
            </w:ins>
            <w:del w:id="111" w:author="Yuan" w:date="2024-12-12T12:16:00Z">
              <w:r w:rsidR="00A937FD" w:rsidDel="0046331B">
                <w:rPr>
                  <w:rFonts w:ascii="宋体" w:hAnsi="宋体" w:cs="宋体" w:hint="eastAsia"/>
                  <w:b/>
                  <w:bCs/>
                </w:rPr>
                <w:delText>多种任务</w:delText>
              </w:r>
              <w:r w:rsidR="00974A2F" w:rsidDel="0046331B">
                <w:rPr>
                  <w:rFonts w:ascii="宋体" w:hAnsi="宋体" w:cs="宋体" w:hint="eastAsia"/>
                  <w:b/>
                  <w:bCs/>
                </w:rPr>
                <w:delText>，并进行</w:delText>
              </w:r>
              <w:r w:rsidR="00A937FD" w:rsidDel="0046331B">
                <w:rPr>
                  <w:rFonts w:ascii="宋体" w:hAnsi="宋体" w:cs="宋体" w:hint="eastAsia"/>
                  <w:b/>
                  <w:bCs/>
                </w:rPr>
                <w:delText>验证</w:delText>
              </w:r>
              <w:r w:rsidR="00974A2F" w:rsidDel="0046331B">
                <w:rPr>
                  <w:rFonts w:ascii="宋体" w:hAnsi="宋体" w:cs="宋体" w:hint="eastAsia"/>
                  <w:b/>
                  <w:bCs/>
                </w:rPr>
                <w:delText>分析</w:delText>
              </w:r>
            </w:del>
          </w:p>
          <w:p w14:paraId="62E4DEF0" w14:textId="3D33555F" w:rsidR="00974A2F" w:rsidRDefault="00A937FD" w:rsidP="00A937FD">
            <w:pPr>
              <w:spacing w:afterLines="50" w:after="156"/>
              <w:ind w:firstLineChars="200" w:firstLine="420"/>
              <w:jc w:val="left"/>
              <w:rPr>
                <w:ins w:id="112" w:author="Yuan" w:date="2024-12-12T12:17:00Z"/>
                <w:rFonts w:ascii="宋体" w:hAnsi="宋体" w:cs="宋体"/>
              </w:rPr>
            </w:pPr>
            <w:r w:rsidRPr="00A937FD">
              <w:rPr>
                <w:rFonts w:ascii="宋体" w:hAnsi="宋体" w:cs="宋体" w:hint="eastAsia"/>
              </w:rPr>
              <w:t>本课题的研究提出了一种基于强化学习的多智能体语言涌现模型，结合了语言生成与理解模块，创新性地探索了语言在不同任务中的生成、传递与理解机制。首先，任务设计上，本研究针对涌现语言在多智能体协作中的应用，设计了两类任务：定位任务和找不同任务，</w:t>
            </w:r>
            <w:r>
              <w:rPr>
                <w:rFonts w:ascii="宋体" w:hAnsi="宋体" w:cs="宋体" w:hint="eastAsia"/>
              </w:rPr>
              <w:t>不仅</w:t>
            </w:r>
            <w:r w:rsidRPr="00A937FD">
              <w:rPr>
                <w:rFonts w:ascii="宋体" w:hAnsi="宋体" w:cs="宋体" w:hint="eastAsia"/>
              </w:rPr>
              <w:t>验证了语言在整体环境表达中的作用</w:t>
            </w:r>
            <w:r>
              <w:rPr>
                <w:rFonts w:ascii="宋体" w:hAnsi="宋体" w:cs="宋体" w:hint="eastAsia"/>
              </w:rPr>
              <w:t>，还</w:t>
            </w:r>
            <w:r w:rsidRPr="00A937FD">
              <w:rPr>
                <w:rFonts w:ascii="宋体" w:hAnsi="宋体" w:cs="宋体" w:hint="eastAsia"/>
              </w:rPr>
              <w:t>探索了语言在具体物体属性表达中的应用。</w:t>
            </w:r>
            <w:r>
              <w:rPr>
                <w:rFonts w:ascii="宋体" w:hAnsi="宋体" w:cs="宋体" w:hint="eastAsia"/>
              </w:rPr>
              <w:t>其次，</w:t>
            </w:r>
            <w:r w:rsidRPr="00A937FD">
              <w:rPr>
                <w:rFonts w:ascii="宋体" w:hAnsi="宋体" w:cs="宋体" w:hint="eastAsia"/>
              </w:rPr>
              <w:t>本课题提出了一种模块化的多智能体语言涌现模型，包括图像处理模块、语言生成模块和语言理解模块。这一模块化设计能够灵活适应不同任务需求，显著提高了从图像特征到语言生成、再到语言理解的整体效率。</w:t>
            </w:r>
          </w:p>
          <w:p w14:paraId="755EE644" w14:textId="54B4A6DA" w:rsidR="008517EE" w:rsidRPr="00974A2F" w:rsidRDefault="008517EE" w:rsidP="00A937FD">
            <w:pPr>
              <w:spacing w:afterLines="50" w:after="156"/>
              <w:ind w:firstLineChars="200" w:firstLine="420"/>
              <w:jc w:val="left"/>
              <w:rPr>
                <w:rFonts w:ascii="宋体" w:hAnsi="宋体" w:cs="宋体" w:hint="eastAsia"/>
              </w:rPr>
            </w:pPr>
            <w:ins w:id="113" w:author="Yuan" w:date="2024-12-12T12:17:00Z">
              <w:r w:rsidRPr="00A937FD">
                <w:rPr>
                  <w:rFonts w:ascii="宋体" w:hAnsi="宋体" w:cs="宋体" w:hint="eastAsia"/>
                </w:rPr>
                <w:t>本课题提出的多任务学习框架采用了</w:t>
              </w:r>
              <w:proofErr w:type="spellStart"/>
              <w:r w:rsidRPr="003C2184">
                <w:t>MMoE</w:t>
              </w:r>
              <w:proofErr w:type="spellEnd"/>
              <w:r w:rsidRPr="00A937FD">
                <w:rPr>
                  <w:rFonts w:ascii="宋体" w:hAnsi="宋体" w:cs="宋体" w:hint="eastAsia"/>
                </w:rPr>
                <w:t>结构，核心思想是通过共享网络的专家分解与门控机制，在保证任务独立性的同时，实现任务间的知识共享。这一结构的优势在于它能够动态地加权不同任务专家的输出，根据任务的特定需求生成更具针对性的特征表示，极大地增强了任务间的协同效应。实验结果验证了该框架在多任务场景中的有效性，证明了它能够有效提升多任务学习的整体性能。</w:t>
              </w:r>
              <w:r w:rsidRPr="00974A2F">
                <w:rPr>
                  <w:rFonts w:ascii="宋体" w:hAnsi="宋体" w:cs="宋体" w:hint="eastAsia"/>
                </w:rPr>
                <w:t>。</w:t>
              </w:r>
            </w:ins>
          </w:p>
          <w:p w14:paraId="45EEDCCB" w14:textId="52E28CB2" w:rsidR="0081675C" w:rsidRPr="0081675C" w:rsidRDefault="0081675C" w:rsidP="00076F2E">
            <w:pPr>
              <w:spacing w:afterLines="50" w:after="156"/>
              <w:ind w:firstLineChars="200" w:firstLine="422"/>
              <w:jc w:val="left"/>
              <w:rPr>
                <w:rFonts w:ascii="宋体" w:hAnsi="宋体" w:cs="宋体"/>
              </w:rPr>
            </w:pPr>
            <w:r w:rsidRPr="0081675C">
              <w:rPr>
                <w:rFonts w:ascii="宋体" w:hAnsi="宋体" w:cs="宋体" w:hint="eastAsia"/>
                <w:b/>
                <w:bCs/>
              </w:rPr>
              <w:t>创新点</w:t>
            </w:r>
            <w:r w:rsidRPr="0081675C">
              <w:rPr>
                <w:rFonts w:ascii="宋体" w:hAnsi="宋体" w:cs="宋体"/>
                <w:b/>
                <w:bCs/>
              </w:rPr>
              <w:t>2：</w:t>
            </w:r>
            <w:ins w:id="114" w:author="Yuan" w:date="2024-12-12T12:17:00Z">
              <w:r w:rsidR="0046331B">
                <w:rPr>
                  <w:rFonts w:ascii="宋体" w:hAnsi="宋体" w:cs="宋体" w:hint="eastAsia"/>
                  <w:b/>
                  <w:bCs/>
                </w:rPr>
                <w:t>提出一种多任务下</w:t>
              </w:r>
            </w:ins>
            <w:del w:id="115" w:author="Yuan" w:date="2024-12-12T12:16:00Z">
              <w:r w:rsidRPr="0081675C" w:rsidDel="0046331B">
                <w:rPr>
                  <w:rFonts w:ascii="宋体" w:hAnsi="宋体" w:cs="宋体" w:hint="eastAsia"/>
                  <w:b/>
                  <w:bCs/>
                </w:rPr>
                <w:delText>针对</w:delText>
              </w:r>
              <w:r w:rsidR="00A937FD" w:rsidDel="0046331B">
                <w:rPr>
                  <w:rFonts w:ascii="宋体" w:hAnsi="宋体" w:cs="宋体" w:hint="eastAsia"/>
                  <w:b/>
                  <w:bCs/>
                </w:rPr>
                <w:delText>多任务学习的问题</w:delText>
              </w:r>
              <w:r w:rsidRPr="0081675C" w:rsidDel="0046331B">
                <w:rPr>
                  <w:rFonts w:ascii="宋体" w:hAnsi="宋体" w:cs="宋体" w:hint="eastAsia"/>
                  <w:b/>
                  <w:bCs/>
                </w:rPr>
                <w:delText>，</w:delText>
              </w:r>
            </w:del>
            <w:ins w:id="116" w:author="Yuan" w:date="2024-12-12T12:17:00Z">
              <w:r w:rsidR="0046331B">
                <w:rPr>
                  <w:rFonts w:ascii="宋体" w:hAnsi="宋体" w:cs="宋体" w:hint="eastAsia"/>
                  <w:b/>
                  <w:bCs/>
                </w:rPr>
                <w:t>智能体涌现语言</w:t>
              </w:r>
              <w:r w:rsidR="00592723">
                <w:rPr>
                  <w:rFonts w:ascii="宋体" w:hAnsi="宋体" w:cs="宋体" w:hint="eastAsia"/>
                  <w:b/>
                  <w:bCs/>
                </w:rPr>
                <w:t>分析方法</w:t>
              </w:r>
            </w:ins>
            <w:del w:id="117" w:author="Yuan" w:date="2024-12-12T12:17:00Z">
              <w:r w:rsidRPr="0081675C" w:rsidDel="0046331B">
                <w:rPr>
                  <w:rFonts w:ascii="宋体" w:hAnsi="宋体" w:cs="宋体" w:hint="eastAsia"/>
                  <w:b/>
                  <w:bCs/>
                </w:rPr>
                <w:delText>设计</w:delText>
              </w:r>
              <w:r w:rsidR="00A937FD" w:rsidDel="0046331B">
                <w:rPr>
                  <w:rFonts w:ascii="宋体" w:hAnsi="宋体" w:cs="宋体" w:hint="eastAsia"/>
                  <w:b/>
                  <w:bCs/>
                </w:rPr>
                <w:delText>多任务的模型框架</w:delText>
              </w:r>
            </w:del>
          </w:p>
          <w:p w14:paraId="4DED182F" w14:textId="1A515F7F" w:rsidR="0081675C" w:rsidRDefault="00926911" w:rsidP="00A937FD">
            <w:pPr>
              <w:spacing w:afterLines="50" w:after="156"/>
              <w:ind w:firstLineChars="200" w:firstLine="420"/>
              <w:jc w:val="left"/>
              <w:rPr>
                <w:ins w:id="118" w:author="Yuan" w:date="2024-12-12T12:18:00Z"/>
                <w:rFonts w:ascii="宋体" w:hAnsi="宋体" w:cs="宋体"/>
              </w:rPr>
            </w:pPr>
            <w:ins w:id="119" w:author="Yuan" w:date="2024-12-12T12:18:00Z">
              <w:r>
                <w:rPr>
                  <w:rFonts w:ascii="宋体" w:hAnsi="宋体" w:cs="宋体" w:hint="eastAsia"/>
                </w:rPr>
                <w:t>分析。。。。</w:t>
              </w:r>
            </w:ins>
            <w:del w:id="120" w:author="Yuan" w:date="2024-12-12T12:17:00Z">
              <w:r w:rsidR="00A937FD" w:rsidRPr="00A937FD" w:rsidDel="008517EE">
                <w:rPr>
                  <w:rFonts w:ascii="宋体" w:hAnsi="宋体" w:cs="宋体" w:hint="eastAsia"/>
                </w:rPr>
                <w:delText>本课题提出的多任务学习框架采用了</w:delText>
              </w:r>
              <w:r w:rsidR="00A937FD" w:rsidRPr="003C2184" w:rsidDel="008517EE">
                <w:delText>MMoE</w:delText>
              </w:r>
              <w:r w:rsidR="00A937FD" w:rsidRPr="00A937FD" w:rsidDel="008517EE">
                <w:rPr>
                  <w:rFonts w:ascii="宋体" w:hAnsi="宋体" w:cs="宋体" w:hint="eastAsia"/>
                </w:rPr>
                <w:delText>结构，核心思想是通过共享网络的专家分解与门控机制，在保证任务独立性的同时，实现任务间的知识共享。这一结构的优势在于它能够动态地加权不同任务专家的输出，根据任务的特定需求生成更具针对性的特征表示，极大地增强了任务间的协同效应。实验结果验证了该框架在多任务场景中的有效性，证明了它能够有效提升多任务学习的整体性能。</w:delText>
              </w:r>
              <w:r w:rsidR="00974A2F" w:rsidRPr="00974A2F" w:rsidDel="008517EE">
                <w:rPr>
                  <w:rFonts w:ascii="宋体" w:hAnsi="宋体" w:cs="宋体" w:hint="eastAsia"/>
                </w:rPr>
                <w:delText>。</w:delText>
              </w:r>
            </w:del>
          </w:p>
          <w:p w14:paraId="3EC94475" w14:textId="77777777" w:rsidR="00926911" w:rsidRPr="0081675C" w:rsidRDefault="00926911" w:rsidP="00A937FD">
            <w:pPr>
              <w:spacing w:afterLines="50" w:after="156"/>
              <w:ind w:firstLineChars="200" w:firstLine="420"/>
              <w:jc w:val="left"/>
              <w:rPr>
                <w:rFonts w:ascii="宋体" w:hAnsi="宋体" w:cs="宋体" w:hint="eastAsia"/>
              </w:rPr>
            </w:pPr>
          </w:p>
          <w:p w14:paraId="1BC5B3D8" w14:textId="13060C97" w:rsidR="0081675C" w:rsidRPr="0081675C" w:rsidRDefault="00866D61" w:rsidP="00076F2E">
            <w:pPr>
              <w:ind w:rightChars="100" w:right="210"/>
              <w:jc w:val="left"/>
              <w:rPr>
                <w:rFonts w:ascii="宋体" w:hAnsi="宋体" w:cs="宋体"/>
                <w:b/>
              </w:rPr>
            </w:pPr>
            <w:r>
              <w:rPr>
                <w:rFonts w:ascii="宋体" w:hAnsi="宋体" w:cs="宋体" w:hint="eastAsia"/>
                <w:b/>
              </w:rPr>
              <w:t>四、</w:t>
            </w:r>
            <w:r w:rsidR="0081675C" w:rsidRPr="0081675C">
              <w:rPr>
                <w:rFonts w:ascii="宋体" w:hAnsi="宋体" w:cs="宋体" w:hint="eastAsia"/>
                <w:b/>
              </w:rPr>
              <w:t>已发表的与学位论文相关的学术论文</w:t>
            </w:r>
          </w:p>
          <w:p w14:paraId="4DD7CAC0" w14:textId="2103D19A" w:rsidR="0081675C" w:rsidRPr="0018444A" w:rsidRDefault="00CE347C" w:rsidP="00866D61">
            <w:pPr>
              <w:ind w:left="420" w:hangingChars="200" w:hanging="420"/>
              <w:rPr>
                <w:rStyle w:val="aa"/>
              </w:rPr>
            </w:pPr>
            <w:r>
              <w:rPr>
                <w:rStyle w:val="aa"/>
                <w:rFonts w:hint="eastAsia"/>
              </w:rPr>
              <w:t xml:space="preserve">[1] </w:t>
            </w:r>
            <w:r w:rsidR="00A937FD" w:rsidRPr="00A937FD">
              <w:rPr>
                <w:rStyle w:val="aa"/>
              </w:rPr>
              <w:t>Yu H, Shen W, Huang L, et al. Manipulating Multi-Agent Navigation Task Via Emergent Communications[C]//2023 IEEE 9th International Conference on Cloud Computing and Intelligent Systems (CCIS). IEEE, 2023: 351-355.</w:t>
            </w:r>
          </w:p>
          <w:p w14:paraId="64363E81" w14:textId="77777777" w:rsidR="0081675C" w:rsidRPr="0018444A" w:rsidRDefault="0081675C" w:rsidP="00733B15">
            <w:pPr>
              <w:ind w:leftChars="100" w:left="210" w:rightChars="100" w:right="210" w:firstLineChars="200" w:firstLine="420"/>
              <w:jc w:val="left"/>
              <w:rPr>
                <w:rFonts w:ascii="宋体" w:hAnsi="宋体" w:cs="宋体"/>
              </w:rPr>
            </w:pPr>
          </w:p>
        </w:tc>
      </w:tr>
    </w:tbl>
    <w:p w14:paraId="39794A05" w14:textId="77777777" w:rsidR="007A1B2B" w:rsidRDefault="007E35E1">
      <w:pPr>
        <w:spacing w:line="20" w:lineRule="exact"/>
      </w:pPr>
      <w: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4A0" w:firstRow="1" w:lastRow="0" w:firstColumn="1" w:lastColumn="0" w:noHBand="0" w:noVBand="1"/>
      </w:tblPr>
      <w:tblGrid>
        <w:gridCol w:w="9625"/>
      </w:tblGrid>
      <w:tr w:rsidR="007A1B2B" w14:paraId="0B25111F" w14:textId="77777777">
        <w:trPr>
          <w:trHeight w:val="6942"/>
          <w:jc w:val="center"/>
        </w:trPr>
        <w:tc>
          <w:tcPr>
            <w:tcW w:w="9625" w:type="dxa"/>
            <w:tcMar>
              <w:top w:w="200" w:type="dxa"/>
            </w:tcMar>
          </w:tcPr>
          <w:p w14:paraId="7D1973EF" w14:textId="77777777" w:rsidR="007A1B2B" w:rsidRDefault="007E35E1">
            <w:pPr>
              <w:spacing w:afterLines="50" w:after="156"/>
              <w:ind w:leftChars="100" w:left="210" w:rightChars="100" w:right="210"/>
              <w:jc w:val="left"/>
              <w:rPr>
                <w:rFonts w:ascii="宋体" w:hAnsi="宋体" w:cs="宋体"/>
              </w:rPr>
            </w:pPr>
            <w:r>
              <w:rPr>
                <w:rFonts w:ascii="宋体" w:hAnsi="宋体" w:cs="宋体"/>
                <w:b/>
              </w:rPr>
              <w:t>计划及进度安排</w:t>
            </w:r>
          </w:p>
          <w:p w14:paraId="0570F9AD" w14:textId="22CC8737" w:rsidR="00FB69D3" w:rsidRDefault="00FB69D3" w:rsidP="00076F2E">
            <w:pPr>
              <w:spacing w:afterLines="50" w:after="156"/>
              <w:ind w:firstLineChars="200" w:firstLine="420"/>
              <w:jc w:val="left"/>
              <w:rPr>
                <w:rFonts w:ascii="宋体" w:hAnsi="宋体" w:cs="宋体"/>
              </w:rPr>
            </w:pPr>
            <w:r w:rsidRPr="00FB69D3">
              <w:rPr>
                <w:rFonts w:ascii="宋体" w:hAnsi="宋体" w:cs="宋体" w:hint="eastAsia"/>
              </w:rPr>
              <w:t>针对研究内容一，本</w:t>
            </w:r>
            <w:ins w:id="121" w:author="Yuan" w:date="2024-12-12T12:19:00Z">
              <w:r w:rsidR="00B008E5">
                <w:rPr>
                  <w:rFonts w:ascii="宋体" w:hAnsi="宋体" w:cs="宋体" w:hint="eastAsia"/>
                </w:rPr>
                <w:t>论文已完成了。。。</w:t>
              </w:r>
            </w:ins>
            <w:del w:id="122" w:author="Yuan" w:date="2024-12-12T12:19:00Z">
              <w:r w:rsidRPr="00FB69D3" w:rsidDel="00B008E5">
                <w:rPr>
                  <w:rFonts w:ascii="宋体" w:hAnsi="宋体" w:cs="宋体" w:hint="eastAsia"/>
                </w:rPr>
                <w:delText>课题</w:delText>
              </w:r>
            </w:del>
            <w:r w:rsidRPr="00FB69D3">
              <w:rPr>
                <w:rFonts w:ascii="宋体" w:hAnsi="宋体" w:cs="宋体" w:hint="eastAsia"/>
              </w:rPr>
              <w:t>首先对单独的各个任务进行了实验验证，分别考察了涌现语言在定位任务、</w:t>
            </w:r>
            <w:r w:rsidR="003066B0">
              <w:rPr>
                <w:rFonts w:ascii="宋体" w:hAnsi="宋体" w:cs="宋体" w:hint="eastAsia"/>
              </w:rPr>
              <w:t>颜色判定</w:t>
            </w:r>
            <w:r w:rsidRPr="00FB69D3">
              <w:rPr>
                <w:rFonts w:ascii="宋体" w:hAnsi="宋体" w:cs="宋体" w:hint="eastAsia"/>
              </w:rPr>
              <w:t>任务和</w:t>
            </w:r>
            <w:r w:rsidR="003066B0">
              <w:rPr>
                <w:rFonts w:ascii="宋体" w:hAnsi="宋体" w:cs="宋体" w:hint="eastAsia"/>
              </w:rPr>
              <w:t>类型判定</w:t>
            </w:r>
            <w:r w:rsidRPr="00FB69D3">
              <w:rPr>
                <w:rFonts w:ascii="宋体" w:hAnsi="宋体" w:cs="宋体" w:hint="eastAsia"/>
              </w:rPr>
              <w:t>任务中的生成与理解能力。实验结果表明，涌现语言能够有效地传递和表达环境信息，验证了其在单一任务中的交互有效性。</w:t>
            </w:r>
          </w:p>
          <w:p w14:paraId="46D22579" w14:textId="53E4EF16" w:rsidR="00442BDA" w:rsidRDefault="00FB69D3" w:rsidP="00076F2E">
            <w:pPr>
              <w:spacing w:afterLines="50" w:after="156"/>
              <w:ind w:firstLineChars="200" w:firstLine="420"/>
              <w:jc w:val="left"/>
              <w:rPr>
                <w:ins w:id="123" w:author="Yuan" w:date="2024-12-12T12:18:00Z"/>
                <w:rFonts w:ascii="宋体" w:hAnsi="宋体" w:cs="宋体"/>
              </w:rPr>
            </w:pPr>
            <w:r w:rsidRPr="00FB69D3">
              <w:rPr>
                <w:rFonts w:ascii="宋体" w:hAnsi="宋体" w:cs="宋体" w:hint="eastAsia"/>
              </w:rPr>
              <w:t>针对研究内容二，本</w:t>
            </w:r>
            <w:del w:id="124" w:author="Yuan" w:date="2024-12-12T12:19:00Z">
              <w:r w:rsidRPr="00FB69D3" w:rsidDel="00B008E5">
                <w:rPr>
                  <w:rFonts w:ascii="宋体" w:hAnsi="宋体" w:cs="宋体" w:hint="eastAsia"/>
                </w:rPr>
                <w:delText>课题</w:delText>
              </w:r>
            </w:del>
            <w:ins w:id="125" w:author="Yuan" w:date="2024-12-12T12:19:00Z">
              <w:r w:rsidR="00B008E5">
                <w:rPr>
                  <w:rFonts w:ascii="宋体" w:hAnsi="宋体" w:cs="宋体" w:hint="eastAsia"/>
                </w:rPr>
                <w:t>论文已完成了。。。</w:t>
              </w:r>
            </w:ins>
            <w:r w:rsidRPr="00FB69D3">
              <w:rPr>
                <w:rFonts w:ascii="宋体" w:hAnsi="宋体" w:cs="宋体" w:hint="eastAsia"/>
              </w:rPr>
              <w:t>进一步分析了多任务环境下的涌现语言，通过联合训练多个任务，探讨了任务间的知识共享与协同效应，验证了涌现语言在多任务环境中的适应性和跨任务迁移能力。</w:t>
            </w:r>
          </w:p>
          <w:p w14:paraId="632848AF" w14:textId="2E60FE56" w:rsidR="00442BDA" w:rsidRDefault="00442BDA" w:rsidP="00076F2E">
            <w:pPr>
              <w:spacing w:afterLines="50" w:after="156"/>
              <w:ind w:firstLineChars="200" w:firstLine="420"/>
              <w:jc w:val="left"/>
              <w:rPr>
                <w:ins w:id="126" w:author="Yuan" w:date="2024-12-12T12:19:00Z"/>
                <w:rFonts w:ascii="宋体" w:hAnsi="宋体" w:cs="宋体"/>
              </w:rPr>
            </w:pPr>
            <w:ins w:id="127" w:author="Yuan" w:date="2024-12-12T12:18:00Z">
              <w:r>
                <w:rPr>
                  <w:rFonts w:ascii="宋体" w:hAnsi="宋体" w:cs="宋体" w:hint="eastAsia"/>
                </w:rPr>
                <w:t>针对研究内容三</w:t>
              </w:r>
            </w:ins>
            <w:ins w:id="128" w:author="Yuan" w:date="2024-12-12T12:19:00Z">
              <w:r>
                <w:rPr>
                  <w:rFonts w:ascii="宋体" w:hAnsi="宋体" w:cs="宋体" w:hint="eastAsia"/>
                </w:rPr>
                <w:t>，</w:t>
              </w:r>
              <w:r w:rsidR="00B008E5" w:rsidRPr="00FB69D3">
                <w:rPr>
                  <w:rFonts w:ascii="宋体" w:hAnsi="宋体" w:cs="宋体" w:hint="eastAsia"/>
                </w:rPr>
                <w:t>本</w:t>
              </w:r>
              <w:r w:rsidR="00B008E5">
                <w:rPr>
                  <w:rFonts w:ascii="宋体" w:hAnsi="宋体" w:cs="宋体" w:hint="eastAsia"/>
                </w:rPr>
                <w:t>论文已完成了。。。</w:t>
              </w:r>
              <w:r w:rsidR="00B008E5">
                <w:rPr>
                  <w:rFonts w:ascii="宋体" w:hAnsi="宋体" w:cs="宋体" w:hint="eastAsia"/>
                </w:rPr>
                <w:t>，</w:t>
              </w:r>
              <w:r w:rsidR="008A28DF">
                <w:rPr>
                  <w:rFonts w:ascii="宋体" w:hAnsi="宋体" w:cs="宋体" w:hint="eastAsia"/>
                </w:rPr>
                <w:t>。。。。</w:t>
              </w:r>
              <w:r w:rsidR="00B008E5">
                <w:rPr>
                  <w:rFonts w:ascii="宋体" w:hAnsi="宋体" w:cs="宋体" w:hint="eastAsia"/>
                </w:rPr>
                <w:t>语言分析。</w:t>
              </w:r>
            </w:ins>
          </w:p>
          <w:p w14:paraId="056B337A" w14:textId="082738D8" w:rsidR="00DC34A6" w:rsidRPr="00DC34A6" w:rsidRDefault="000B647B" w:rsidP="000B647B">
            <w:pPr>
              <w:spacing w:afterLines="50" w:after="156"/>
              <w:ind w:firstLineChars="200" w:firstLine="420"/>
              <w:jc w:val="left"/>
              <w:rPr>
                <w:rFonts w:ascii="宋体" w:hAnsi="宋体" w:cs="宋体"/>
              </w:rPr>
            </w:pPr>
            <w:ins w:id="129" w:author="Yuan" w:date="2024-12-12T12:19:00Z">
              <w:r>
                <w:rPr>
                  <w:rFonts w:ascii="宋体" w:hAnsi="宋体" w:cs="宋体" w:hint="eastAsia"/>
                </w:rPr>
                <w:t>基于上述已完成工作及论文</w:t>
              </w:r>
            </w:ins>
            <w:ins w:id="130" w:author="Yuan" w:date="2024-12-12T12:20:00Z">
              <w:r>
                <w:rPr>
                  <w:rFonts w:ascii="宋体" w:hAnsi="宋体" w:cs="宋体" w:hint="eastAsia"/>
                </w:rPr>
                <w:t>目标，</w:t>
              </w:r>
            </w:ins>
            <w:del w:id="131" w:author="Yuan" w:date="2024-12-12T12:20:00Z">
              <w:r w:rsidR="00DC34A6" w:rsidRPr="00DC34A6" w:rsidDel="000B647B">
                <w:rPr>
                  <w:rFonts w:ascii="宋体" w:hAnsi="宋体" w:cs="宋体"/>
                </w:rPr>
                <w:delText>论文</w:delText>
              </w:r>
            </w:del>
            <w:r w:rsidR="00DC34A6" w:rsidRPr="00DC34A6">
              <w:rPr>
                <w:rFonts w:ascii="宋体" w:hAnsi="宋体" w:cs="宋体"/>
              </w:rPr>
              <w:t>后期的</w:t>
            </w:r>
            <w:ins w:id="132" w:author="Yuan" w:date="2024-12-12T12:20:00Z">
              <w:r>
                <w:rPr>
                  <w:rFonts w:ascii="宋体" w:hAnsi="宋体" w:cs="宋体" w:hint="eastAsia"/>
                </w:rPr>
                <w:t>工作</w:t>
              </w:r>
            </w:ins>
            <w:r w:rsidR="00DC34A6" w:rsidRPr="00DC34A6">
              <w:rPr>
                <w:rFonts w:ascii="宋体" w:hAnsi="宋体" w:cs="宋体"/>
              </w:rPr>
              <w:t xml:space="preserve">计划与进度安排如下: </w:t>
            </w:r>
          </w:p>
          <w:tbl>
            <w:tblPr>
              <w:tblStyle w:val="a9"/>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2556"/>
              <w:gridCol w:w="2797"/>
              <w:gridCol w:w="3163"/>
            </w:tblGrid>
            <w:tr w:rsidR="00DC34A6" w:rsidRPr="00DC34A6" w14:paraId="4146ABC3" w14:textId="77777777" w:rsidTr="00DC34A6">
              <w:trPr>
                <w:trHeight w:val="454"/>
                <w:jc w:val="center"/>
              </w:trPr>
              <w:tc>
                <w:tcPr>
                  <w:tcW w:w="2556" w:type="dxa"/>
                  <w:tcBorders>
                    <w:top w:val="single" w:sz="12" w:space="0" w:color="auto"/>
                    <w:left w:val="single" w:sz="12" w:space="0" w:color="auto"/>
                    <w:bottom w:val="single" w:sz="6" w:space="0" w:color="auto"/>
                    <w:right w:val="single" w:sz="6" w:space="0" w:color="auto"/>
                  </w:tcBorders>
                  <w:vAlign w:val="center"/>
                  <w:hideMark/>
                </w:tcPr>
                <w:p w14:paraId="7CA283B1" w14:textId="77777777" w:rsidR="00DC34A6" w:rsidRPr="00DC34A6" w:rsidRDefault="00DC34A6" w:rsidP="000B647B">
                  <w:pPr>
                    <w:ind w:rightChars="100" w:right="210"/>
                    <w:jc w:val="left"/>
                    <w:rPr>
                      <w:rFonts w:ascii="宋体" w:hAnsi="宋体" w:cs="宋体"/>
                    </w:rPr>
                    <w:pPrChange w:id="133" w:author="Yuan" w:date="2024-12-12T12:20:00Z">
                      <w:pPr>
                        <w:ind w:leftChars="100" w:left="210" w:rightChars="100" w:right="210" w:firstLineChars="200" w:firstLine="420"/>
                        <w:jc w:val="left"/>
                      </w:pPr>
                    </w:pPrChange>
                  </w:pPr>
                  <w:r w:rsidRPr="00DC34A6">
                    <w:rPr>
                      <w:rFonts w:ascii="宋体" w:hAnsi="宋体" w:cs="宋体"/>
                    </w:rPr>
                    <w:t>时间</w:t>
                  </w:r>
                </w:p>
              </w:tc>
              <w:tc>
                <w:tcPr>
                  <w:tcW w:w="2797" w:type="dxa"/>
                  <w:tcBorders>
                    <w:top w:val="single" w:sz="12" w:space="0" w:color="auto"/>
                    <w:left w:val="nil"/>
                    <w:bottom w:val="single" w:sz="6" w:space="0" w:color="auto"/>
                    <w:right w:val="single" w:sz="6" w:space="0" w:color="auto"/>
                  </w:tcBorders>
                  <w:vAlign w:val="center"/>
                  <w:hideMark/>
                </w:tcPr>
                <w:p w14:paraId="01A31C3C" w14:textId="77777777" w:rsidR="00DC34A6" w:rsidRPr="00DC34A6" w:rsidRDefault="00DC34A6" w:rsidP="00DC34A6">
                  <w:pPr>
                    <w:ind w:leftChars="100" w:left="210" w:rightChars="100" w:right="210" w:firstLineChars="200" w:firstLine="420"/>
                    <w:jc w:val="left"/>
                    <w:rPr>
                      <w:rFonts w:ascii="宋体" w:hAnsi="宋体" w:cs="宋体"/>
                    </w:rPr>
                  </w:pPr>
                  <w:r w:rsidRPr="00DC34A6">
                    <w:rPr>
                      <w:rFonts w:ascii="宋体" w:hAnsi="宋体" w:cs="宋体"/>
                    </w:rPr>
                    <w:t>研究内容</w:t>
                  </w:r>
                </w:p>
              </w:tc>
              <w:tc>
                <w:tcPr>
                  <w:tcW w:w="3163" w:type="dxa"/>
                  <w:tcBorders>
                    <w:top w:val="single" w:sz="12" w:space="0" w:color="auto"/>
                    <w:left w:val="nil"/>
                    <w:bottom w:val="single" w:sz="6" w:space="0" w:color="auto"/>
                    <w:right w:val="single" w:sz="12" w:space="0" w:color="auto"/>
                  </w:tcBorders>
                  <w:vAlign w:val="center"/>
                  <w:hideMark/>
                </w:tcPr>
                <w:p w14:paraId="697ED1E2" w14:textId="77777777" w:rsidR="00DC34A6" w:rsidRPr="00DC34A6" w:rsidRDefault="00DC34A6" w:rsidP="00DC34A6">
                  <w:pPr>
                    <w:ind w:leftChars="100" w:left="210" w:rightChars="100" w:right="210" w:firstLineChars="200" w:firstLine="420"/>
                    <w:jc w:val="left"/>
                    <w:rPr>
                      <w:rFonts w:ascii="宋体" w:hAnsi="宋体" w:cs="宋体"/>
                    </w:rPr>
                  </w:pPr>
                  <w:r w:rsidRPr="00DC34A6">
                    <w:rPr>
                      <w:rFonts w:ascii="宋体" w:hAnsi="宋体" w:cs="宋体"/>
                    </w:rPr>
                    <w:t>预期效果</w:t>
                  </w:r>
                </w:p>
              </w:tc>
            </w:tr>
            <w:tr w:rsidR="001070F1" w:rsidRPr="00DC34A6" w14:paraId="59C66C0D" w14:textId="77777777" w:rsidTr="001070F1">
              <w:trPr>
                <w:trHeight w:val="397"/>
                <w:jc w:val="center"/>
              </w:trPr>
              <w:tc>
                <w:tcPr>
                  <w:tcW w:w="2556" w:type="dxa"/>
                  <w:tcBorders>
                    <w:top w:val="single" w:sz="6" w:space="0" w:color="auto"/>
                    <w:left w:val="single" w:sz="12" w:space="0" w:color="auto"/>
                    <w:bottom w:val="single" w:sz="6" w:space="0" w:color="auto"/>
                    <w:right w:val="single" w:sz="6" w:space="0" w:color="auto"/>
                  </w:tcBorders>
                  <w:vAlign w:val="center"/>
                  <w:hideMark/>
                </w:tcPr>
                <w:p w14:paraId="4F3822EB" w14:textId="3A365885" w:rsidR="001070F1" w:rsidRPr="00DC34A6" w:rsidRDefault="001070F1" w:rsidP="001070F1">
                  <w:pPr>
                    <w:ind w:leftChars="100" w:left="210" w:rightChars="100" w:right="210" w:firstLineChars="200" w:firstLine="420"/>
                    <w:jc w:val="left"/>
                    <w:rPr>
                      <w:rFonts w:ascii="宋体" w:hAnsi="宋体" w:cs="宋体"/>
                    </w:rPr>
                  </w:pPr>
                  <w:r w:rsidRPr="00DC34A6">
                    <w:rPr>
                      <w:rFonts w:ascii="宋体" w:hAnsi="宋体" w:cs="宋体"/>
                    </w:rPr>
                    <w:t>202</w:t>
                  </w:r>
                  <w:r w:rsidRPr="00DC34A6">
                    <w:rPr>
                      <w:rFonts w:ascii="宋体" w:hAnsi="宋体" w:cs="宋体" w:hint="eastAsia"/>
                    </w:rPr>
                    <w:t>4</w:t>
                  </w:r>
                  <w:r w:rsidRPr="00DC34A6">
                    <w:rPr>
                      <w:rFonts w:ascii="宋体" w:hAnsi="宋体" w:cs="宋体"/>
                    </w:rPr>
                    <w:t>.12.</w:t>
                  </w:r>
                  <w:r>
                    <w:rPr>
                      <w:rFonts w:ascii="宋体" w:hAnsi="宋体" w:cs="宋体" w:hint="eastAsia"/>
                    </w:rPr>
                    <w:t>5</w:t>
                  </w:r>
                  <w:r w:rsidRPr="00DC34A6">
                    <w:rPr>
                      <w:rFonts w:ascii="宋体" w:hAnsi="宋体" w:cs="宋体"/>
                    </w:rPr>
                    <w:t>-202</w:t>
                  </w:r>
                  <w:r w:rsidRPr="00DC34A6">
                    <w:rPr>
                      <w:rFonts w:ascii="宋体" w:hAnsi="宋体" w:cs="宋体" w:hint="eastAsia"/>
                    </w:rPr>
                    <w:t>5</w:t>
                  </w:r>
                  <w:r w:rsidRPr="00DC34A6">
                    <w:rPr>
                      <w:rFonts w:ascii="宋体" w:hAnsi="宋体" w:cs="宋体"/>
                    </w:rPr>
                    <w:t>.1.31</w:t>
                  </w:r>
                </w:p>
              </w:tc>
              <w:tc>
                <w:tcPr>
                  <w:tcW w:w="2797" w:type="dxa"/>
                  <w:tcBorders>
                    <w:top w:val="single" w:sz="6" w:space="0" w:color="auto"/>
                    <w:left w:val="nil"/>
                    <w:bottom w:val="single" w:sz="6" w:space="0" w:color="auto"/>
                    <w:right w:val="single" w:sz="6" w:space="0" w:color="auto"/>
                  </w:tcBorders>
                  <w:hideMark/>
                </w:tcPr>
                <w:p w14:paraId="37A06B5C" w14:textId="09AFC491" w:rsidR="001070F1" w:rsidRPr="00DC34A6" w:rsidRDefault="001070F1" w:rsidP="001070F1">
                  <w:pPr>
                    <w:ind w:leftChars="100" w:left="210" w:rightChars="100" w:right="210"/>
                    <w:jc w:val="left"/>
                    <w:rPr>
                      <w:rFonts w:ascii="宋体" w:hAnsi="宋体" w:cs="宋体"/>
                    </w:rPr>
                  </w:pPr>
                  <w:r w:rsidRPr="00956969">
                    <w:rPr>
                      <w:rFonts w:hint="eastAsia"/>
                    </w:rPr>
                    <w:t>研究</w:t>
                  </w:r>
                  <w:r w:rsidR="00A937FD">
                    <w:rPr>
                      <w:rFonts w:hint="eastAsia"/>
                    </w:rPr>
                    <w:t>多任务下涌现语言性质以及影响因素</w:t>
                  </w:r>
                </w:p>
              </w:tc>
              <w:tc>
                <w:tcPr>
                  <w:tcW w:w="3163" w:type="dxa"/>
                  <w:tcBorders>
                    <w:top w:val="single" w:sz="6" w:space="0" w:color="auto"/>
                    <w:left w:val="nil"/>
                    <w:bottom w:val="single" w:sz="6" w:space="0" w:color="auto"/>
                    <w:right w:val="single" w:sz="12" w:space="0" w:color="auto"/>
                  </w:tcBorders>
                  <w:vAlign w:val="center"/>
                  <w:hideMark/>
                </w:tcPr>
                <w:p w14:paraId="20438808" w14:textId="696DCC4B" w:rsidR="001070F1" w:rsidRPr="00DC34A6" w:rsidRDefault="000B647B" w:rsidP="001070F1">
                  <w:pPr>
                    <w:ind w:leftChars="100" w:left="210" w:rightChars="100" w:right="210"/>
                    <w:jc w:val="left"/>
                    <w:rPr>
                      <w:rFonts w:ascii="宋体" w:hAnsi="宋体" w:cs="宋体"/>
                    </w:rPr>
                  </w:pPr>
                  <w:ins w:id="134" w:author="Yuan" w:date="2024-12-12T12:20:00Z">
                    <w:r>
                      <w:rPr>
                        <w:rFonts w:ascii="宋体" w:hAnsi="宋体" w:cs="宋体" w:hint="eastAsia"/>
                      </w:rPr>
                      <w:t>分析</w:t>
                    </w:r>
                  </w:ins>
                  <w:del w:id="135" w:author="Yuan" w:date="2024-12-12T12:20:00Z">
                    <w:r w:rsidR="001070F1" w:rsidRPr="001070F1" w:rsidDel="000B647B">
                      <w:rPr>
                        <w:rFonts w:ascii="宋体" w:hAnsi="宋体" w:cs="宋体" w:hint="eastAsia"/>
                      </w:rPr>
                      <w:delText>得到</w:delText>
                    </w:r>
                  </w:del>
                  <w:r w:rsidR="00A937FD">
                    <w:rPr>
                      <w:rFonts w:ascii="宋体" w:hAnsi="宋体" w:cs="宋体" w:hint="eastAsia"/>
                    </w:rPr>
                    <w:t>实验</w:t>
                  </w:r>
                  <w:r w:rsidR="001070F1" w:rsidRPr="001070F1">
                    <w:rPr>
                      <w:rFonts w:ascii="宋体" w:hAnsi="宋体" w:cs="宋体" w:hint="eastAsia"/>
                    </w:rPr>
                    <w:t>结果，完成毕业论文初稿的撰写工作</w:t>
                  </w:r>
                </w:p>
              </w:tc>
            </w:tr>
            <w:tr w:rsidR="00DC34A6" w:rsidRPr="00DC34A6" w14:paraId="22D0E0D4" w14:textId="77777777" w:rsidTr="00DC34A6">
              <w:trPr>
                <w:trHeight w:val="397"/>
                <w:jc w:val="center"/>
              </w:trPr>
              <w:tc>
                <w:tcPr>
                  <w:tcW w:w="2556" w:type="dxa"/>
                  <w:tcBorders>
                    <w:top w:val="single" w:sz="6" w:space="0" w:color="auto"/>
                    <w:left w:val="single" w:sz="12" w:space="0" w:color="auto"/>
                    <w:bottom w:val="single" w:sz="12" w:space="0" w:color="auto"/>
                    <w:right w:val="single" w:sz="6" w:space="0" w:color="auto"/>
                  </w:tcBorders>
                  <w:vAlign w:val="center"/>
                  <w:hideMark/>
                </w:tcPr>
                <w:p w14:paraId="2C2C2410" w14:textId="77777777" w:rsidR="00DC34A6" w:rsidRPr="00DC34A6" w:rsidRDefault="00DC34A6" w:rsidP="00DC34A6">
                  <w:pPr>
                    <w:ind w:leftChars="100" w:left="210" w:rightChars="100" w:right="210" w:firstLineChars="200" w:firstLine="420"/>
                    <w:jc w:val="left"/>
                    <w:rPr>
                      <w:rFonts w:ascii="宋体" w:hAnsi="宋体" w:cs="宋体"/>
                    </w:rPr>
                  </w:pPr>
                  <w:r w:rsidRPr="00DC34A6">
                    <w:rPr>
                      <w:rFonts w:ascii="宋体" w:hAnsi="宋体" w:cs="宋体"/>
                    </w:rPr>
                    <w:t>202</w:t>
                  </w:r>
                  <w:r w:rsidRPr="00DC34A6">
                    <w:rPr>
                      <w:rFonts w:ascii="宋体" w:hAnsi="宋体" w:cs="宋体" w:hint="eastAsia"/>
                    </w:rPr>
                    <w:t>5</w:t>
                  </w:r>
                  <w:r w:rsidRPr="00DC34A6">
                    <w:rPr>
                      <w:rFonts w:ascii="宋体" w:hAnsi="宋体" w:cs="宋体"/>
                    </w:rPr>
                    <w:t>.2.1-202</w:t>
                  </w:r>
                  <w:r w:rsidRPr="00DC34A6">
                    <w:rPr>
                      <w:rFonts w:ascii="宋体" w:hAnsi="宋体" w:cs="宋体" w:hint="eastAsia"/>
                    </w:rPr>
                    <w:t>5</w:t>
                  </w:r>
                  <w:r w:rsidRPr="00DC34A6">
                    <w:rPr>
                      <w:rFonts w:ascii="宋体" w:hAnsi="宋体" w:cs="宋体"/>
                    </w:rPr>
                    <w:t>.5.30</w:t>
                  </w:r>
                </w:p>
              </w:tc>
              <w:tc>
                <w:tcPr>
                  <w:tcW w:w="2797" w:type="dxa"/>
                  <w:tcBorders>
                    <w:top w:val="single" w:sz="6" w:space="0" w:color="auto"/>
                    <w:left w:val="nil"/>
                    <w:bottom w:val="single" w:sz="12" w:space="0" w:color="auto"/>
                    <w:right w:val="single" w:sz="6" w:space="0" w:color="auto"/>
                  </w:tcBorders>
                  <w:vAlign w:val="center"/>
                  <w:hideMark/>
                </w:tcPr>
                <w:p w14:paraId="34703E86" w14:textId="77777777" w:rsidR="00DC34A6" w:rsidRPr="00DC34A6" w:rsidRDefault="00DC34A6" w:rsidP="001070F1">
                  <w:pPr>
                    <w:ind w:leftChars="100" w:left="210" w:rightChars="100" w:right="210"/>
                    <w:jc w:val="left"/>
                    <w:rPr>
                      <w:rFonts w:ascii="宋体" w:hAnsi="宋体" w:cs="宋体"/>
                    </w:rPr>
                  </w:pPr>
                  <w:r w:rsidRPr="00DC34A6">
                    <w:rPr>
                      <w:rFonts w:ascii="宋体" w:hAnsi="宋体" w:cs="宋体"/>
                    </w:rPr>
                    <w:t>修改毕业论文，准备毕业答辩</w:t>
                  </w:r>
                </w:p>
              </w:tc>
              <w:tc>
                <w:tcPr>
                  <w:tcW w:w="3163" w:type="dxa"/>
                  <w:tcBorders>
                    <w:top w:val="single" w:sz="6" w:space="0" w:color="auto"/>
                    <w:left w:val="nil"/>
                    <w:bottom w:val="single" w:sz="12" w:space="0" w:color="auto"/>
                    <w:right w:val="single" w:sz="12" w:space="0" w:color="auto"/>
                  </w:tcBorders>
                  <w:vAlign w:val="center"/>
                  <w:hideMark/>
                </w:tcPr>
                <w:p w14:paraId="511B63CF" w14:textId="77777777" w:rsidR="00DC34A6" w:rsidRPr="00DC34A6" w:rsidRDefault="00DC34A6" w:rsidP="001070F1">
                  <w:pPr>
                    <w:ind w:leftChars="100" w:left="210" w:rightChars="100" w:right="210"/>
                    <w:jc w:val="left"/>
                    <w:rPr>
                      <w:rFonts w:ascii="宋体" w:hAnsi="宋体" w:cs="宋体"/>
                    </w:rPr>
                  </w:pPr>
                  <w:r w:rsidRPr="00DC34A6">
                    <w:rPr>
                      <w:rFonts w:ascii="宋体" w:hAnsi="宋体" w:cs="宋体"/>
                    </w:rPr>
                    <w:t>毕业论文修改完毕，答辩材料准备完毕</w:t>
                  </w:r>
                </w:p>
              </w:tc>
            </w:tr>
          </w:tbl>
          <w:p w14:paraId="54819B06" w14:textId="77777777" w:rsidR="00DC34A6" w:rsidRPr="00DC34A6" w:rsidRDefault="00DC34A6">
            <w:pPr>
              <w:ind w:leftChars="100" w:left="210" w:rightChars="100" w:right="210" w:firstLineChars="200" w:firstLine="420"/>
              <w:jc w:val="left"/>
              <w:rPr>
                <w:rFonts w:ascii="宋体" w:hAnsi="宋体" w:cs="宋体"/>
              </w:rPr>
            </w:pPr>
          </w:p>
        </w:tc>
      </w:tr>
      <w:tr w:rsidR="007A1B2B" w14:paraId="7B1A345F" w14:textId="77777777">
        <w:trPr>
          <w:trHeight w:val="6197"/>
          <w:jc w:val="center"/>
        </w:trPr>
        <w:tc>
          <w:tcPr>
            <w:tcW w:w="9625" w:type="dxa"/>
            <w:tcMar>
              <w:top w:w="200" w:type="dxa"/>
            </w:tcMar>
          </w:tcPr>
          <w:p w14:paraId="280E80DE" w14:textId="77777777" w:rsidR="007A1B2B" w:rsidRDefault="007E35E1">
            <w:pPr>
              <w:spacing w:afterLines="50" w:after="156"/>
              <w:ind w:leftChars="100" w:left="210" w:rightChars="100" w:right="210"/>
              <w:jc w:val="left"/>
              <w:rPr>
                <w:rFonts w:ascii="宋体" w:hAnsi="宋体" w:cs="宋体"/>
              </w:rPr>
            </w:pPr>
            <w:r>
              <w:rPr>
                <w:rFonts w:ascii="宋体" w:hAnsi="宋体" w:cs="宋体"/>
                <w:b/>
              </w:rPr>
              <w:t>问题及整改方案</w:t>
            </w:r>
          </w:p>
          <w:p w14:paraId="7BAEF6A3" w14:textId="77777777" w:rsidR="00F058B3" w:rsidRDefault="00F058B3" w:rsidP="00F058B3">
            <w:pPr>
              <w:spacing w:afterLines="50" w:after="156"/>
              <w:ind w:firstLineChars="200" w:firstLine="420"/>
              <w:jc w:val="left"/>
              <w:rPr>
                <w:rFonts w:ascii="宋体" w:hAnsi="宋体" w:cs="宋体"/>
              </w:rPr>
            </w:pPr>
            <w:r w:rsidRPr="00F058B3">
              <w:rPr>
                <w:rFonts w:ascii="宋体" w:hAnsi="宋体" w:cs="宋体" w:hint="eastAsia"/>
              </w:rPr>
              <w:t>对研究内容一，涌现语言的分析尚不完善，尤其是在语言的可解释性和组合性方面，仍需进一步深入探讨。因此，后续工作将重点研究涌现语言的性质，特别是语言的可解释性、组合性以及语义稳定性等特性，以全面理解涌现语言的生成和演化机制。</w:t>
            </w:r>
          </w:p>
          <w:p w14:paraId="1C391EE3" w14:textId="0238C042" w:rsidR="00F058B3" w:rsidRPr="00F058B3" w:rsidRDefault="00F058B3" w:rsidP="00F058B3">
            <w:pPr>
              <w:spacing w:afterLines="50" w:after="156"/>
              <w:ind w:firstLineChars="200" w:firstLine="420"/>
              <w:jc w:val="left"/>
              <w:rPr>
                <w:rFonts w:ascii="宋体" w:hAnsi="宋体" w:cs="宋体"/>
              </w:rPr>
            </w:pPr>
            <w:r w:rsidRPr="00F058B3">
              <w:rPr>
                <w:rFonts w:ascii="宋体" w:hAnsi="宋体" w:cs="宋体" w:hint="eastAsia"/>
              </w:rPr>
              <w:t>对于研究内容二，尽管已初步设计了多任务学习架构，但算法的细节和优化方案仍需进一步完善。后续将基于现有的算法框架，进一步细化和优化算法设计，并与单任务训练的语言模型进行对比分析，以验证多任务学习的优势和效果。</w:t>
            </w:r>
          </w:p>
          <w:p w14:paraId="4A95F321" w14:textId="77777777" w:rsidR="003512BF" w:rsidRDefault="00F058B3" w:rsidP="00F058B3">
            <w:pPr>
              <w:spacing w:afterLines="50" w:after="156"/>
              <w:ind w:firstLineChars="200" w:firstLine="420"/>
              <w:jc w:val="left"/>
              <w:rPr>
                <w:ins w:id="136" w:author="Yuan" w:date="2024-12-12T12:21:00Z"/>
                <w:rFonts w:ascii="宋体" w:hAnsi="宋体" w:cs="宋体"/>
              </w:rPr>
            </w:pPr>
            <w:del w:id="137" w:author="Yuan" w:date="2024-12-12T12:20:00Z">
              <w:r w:rsidRPr="00F058B3" w:rsidDel="003512BF">
                <w:rPr>
                  <w:rFonts w:ascii="宋体" w:hAnsi="宋体" w:cs="宋体" w:hint="eastAsia"/>
                </w:rPr>
                <w:delText>整改方案如下：</w:delText>
              </w:r>
            </w:del>
            <w:ins w:id="138" w:author="Yuan" w:date="2024-12-12T12:20:00Z">
              <w:r w:rsidR="003512BF">
                <w:rPr>
                  <w:rFonts w:ascii="宋体" w:hAnsi="宋体" w:cs="宋体" w:hint="eastAsia"/>
                </w:rPr>
                <w:t>针对上述存在的问题，拟开展的整改</w:t>
              </w:r>
            </w:ins>
            <w:ins w:id="139" w:author="Yuan" w:date="2024-12-12T12:21:00Z">
              <w:r w:rsidR="003512BF">
                <w:rPr>
                  <w:rFonts w:ascii="宋体" w:hAnsi="宋体" w:cs="宋体" w:hint="eastAsia"/>
                </w:rPr>
                <w:t>方案如下。</w:t>
              </w:r>
            </w:ins>
          </w:p>
          <w:p w14:paraId="0CBF0C14" w14:textId="77777777" w:rsidR="003512BF" w:rsidRDefault="003512BF" w:rsidP="003512BF">
            <w:pPr>
              <w:spacing w:afterLines="50" w:after="156"/>
              <w:ind w:firstLineChars="200" w:firstLine="420"/>
              <w:jc w:val="left"/>
              <w:rPr>
                <w:ins w:id="140" w:author="Yuan" w:date="2024-12-12T12:21:00Z"/>
                <w:rFonts w:ascii="宋体" w:hAnsi="宋体" w:cs="宋体"/>
              </w:rPr>
            </w:pPr>
            <w:ins w:id="141" w:author="Yuan" w:date="2024-12-12T12:21:00Z">
              <w:r>
                <w:rPr>
                  <w:rFonts w:ascii="宋体" w:hAnsi="宋体" w:cs="宋体" w:hint="eastAsia"/>
                </w:rPr>
                <w:t>（1）</w:t>
              </w:r>
              <w:r>
                <w:rPr>
                  <w:rFonts w:ascii="宋体" w:hAnsi="宋体" w:cs="宋体" w:hint="eastAsia"/>
                </w:rPr>
                <w:t>完善多智能体交互算法和模型</w:t>
              </w:r>
            </w:ins>
          </w:p>
          <w:p w14:paraId="405807F8" w14:textId="183F1809" w:rsidR="003512BF" w:rsidRDefault="003512BF" w:rsidP="003512BF">
            <w:pPr>
              <w:spacing w:afterLines="50" w:after="156"/>
              <w:ind w:firstLineChars="200" w:firstLine="420"/>
              <w:jc w:val="left"/>
              <w:rPr>
                <w:ins w:id="142" w:author="Yuan" w:date="2024-12-12T12:21:00Z"/>
                <w:rFonts w:ascii="宋体" w:hAnsi="宋体" w:cs="宋体"/>
              </w:rPr>
            </w:pPr>
            <w:ins w:id="143" w:author="Yuan" w:date="2024-12-12T12:21:00Z">
              <w:r w:rsidRPr="00F058B3">
                <w:rPr>
                  <w:rFonts w:ascii="宋体" w:hAnsi="宋体" w:cs="宋体" w:hint="eastAsia"/>
                </w:rPr>
                <w:t>将在现有框架的基础上，进一步完善算法的设计细节，并进行与单任务模型的对比分析。</w:t>
              </w:r>
              <w:r w:rsidRPr="006C2D81">
                <w:rPr>
                  <w:rFonts w:ascii="宋体" w:hAnsi="宋体" w:cs="宋体" w:hint="eastAsia"/>
                  <w:strike/>
                  <w:rPrChange w:id="144" w:author="Yuan" w:date="2024-12-12T12:22:00Z">
                    <w:rPr>
                      <w:rFonts w:ascii="宋体" w:hAnsi="宋体" w:cs="宋体" w:hint="eastAsia"/>
                    </w:rPr>
                  </w:rPrChange>
                </w:rPr>
                <w:t>此外，计划于2025年2月前完成论文初稿，后续将根据研究进展丰富文章内容，力争在2025年4月之前完成论文的整体撰写工作。</w:t>
              </w:r>
            </w:ins>
            <w:del w:id="145" w:author="Yuan" w:date="2024-12-12T12:21:00Z">
              <w:r w:rsidR="00F058B3" w:rsidRPr="00F058B3" w:rsidDel="003512BF">
                <w:rPr>
                  <w:rFonts w:ascii="宋体" w:hAnsi="宋体" w:cs="宋体" w:hint="eastAsia"/>
                </w:rPr>
                <w:delText>针对研究内容一，</w:delText>
              </w:r>
            </w:del>
          </w:p>
          <w:p w14:paraId="2227CEBE" w14:textId="74B8EBF3" w:rsidR="003512BF" w:rsidRDefault="00F058B3" w:rsidP="003512BF">
            <w:pPr>
              <w:spacing w:afterLines="50" w:after="156"/>
              <w:ind w:firstLineChars="200" w:firstLine="420"/>
              <w:jc w:val="left"/>
              <w:rPr>
                <w:ins w:id="146" w:author="Yuan" w:date="2024-12-12T12:21:00Z"/>
                <w:rFonts w:ascii="宋体" w:hAnsi="宋体" w:cs="宋体"/>
              </w:rPr>
            </w:pPr>
            <w:del w:id="147" w:author="Yuan" w:date="2024-12-12T12:21:00Z">
              <w:r w:rsidRPr="00F058B3" w:rsidDel="003512BF">
                <w:rPr>
                  <w:rFonts w:ascii="宋体" w:hAnsi="宋体" w:cs="宋体" w:hint="eastAsia"/>
                </w:rPr>
                <w:delText>将持续深入研究涌现语言的性质，尤其是可解释性和组合性的相关问题；</w:delText>
              </w:r>
            </w:del>
          </w:p>
          <w:p w14:paraId="0CAC39D3" w14:textId="43266A1E" w:rsidR="00DC34A6" w:rsidRPr="00DC34A6" w:rsidRDefault="003512BF" w:rsidP="003512BF">
            <w:pPr>
              <w:spacing w:afterLines="50" w:after="156"/>
              <w:ind w:firstLineChars="200" w:firstLine="420"/>
              <w:jc w:val="left"/>
              <w:rPr>
                <w:rFonts w:ascii="宋体" w:hAnsi="宋体" w:cs="宋体"/>
              </w:rPr>
            </w:pPr>
            <w:ins w:id="148" w:author="Yuan" w:date="2024-12-12T12:21:00Z">
              <w:r>
                <w:rPr>
                  <w:rFonts w:ascii="宋体" w:hAnsi="宋体" w:cs="宋体" w:hint="eastAsia"/>
                </w:rPr>
                <w:t>（2）完善</w:t>
              </w:r>
            </w:ins>
            <w:ins w:id="149" w:author="Yuan" w:date="2024-12-12T12:22:00Z">
              <w:r>
                <w:rPr>
                  <w:rFonts w:ascii="宋体" w:hAnsi="宋体" w:cs="宋体" w:hint="eastAsia"/>
                </w:rPr>
                <w:t>多任务下涌现语言的</w:t>
              </w:r>
              <w:r w:rsidR="006C2D81">
                <w:rPr>
                  <w:rFonts w:ascii="宋体" w:hAnsi="宋体" w:cs="宋体" w:hint="eastAsia"/>
                </w:rPr>
                <w:t>分析</w:t>
              </w:r>
              <w:r>
                <w:rPr>
                  <w:rFonts w:ascii="宋体" w:hAnsi="宋体" w:cs="宋体" w:hint="eastAsia"/>
                </w:rPr>
                <w:t>和评估</w:t>
              </w:r>
            </w:ins>
            <w:del w:id="150" w:author="Yuan" w:date="2024-12-12T12:21:00Z">
              <w:r w:rsidR="00F058B3" w:rsidRPr="00F058B3" w:rsidDel="003512BF">
                <w:rPr>
                  <w:rFonts w:ascii="宋体" w:hAnsi="宋体" w:cs="宋体" w:hint="eastAsia"/>
                </w:rPr>
                <w:delText>对于研究内容二，将在现有框架的基础上，进一步完善算法的设计细节，并进行与单任务模型的对比分析。此外，计划于2025年2月前完成论文初稿，后续将根据研究进展丰富文章内容，力争在2025年4月之前完成论文的整体撰写工作。</w:delText>
              </w:r>
            </w:del>
          </w:p>
          <w:p w14:paraId="4F729DBD" w14:textId="7540C787" w:rsidR="00DC34A6" w:rsidRPr="00DC34A6" w:rsidRDefault="003512BF">
            <w:pPr>
              <w:ind w:leftChars="100" w:left="210" w:rightChars="100" w:right="210" w:firstLineChars="200" w:firstLine="420"/>
              <w:jc w:val="left"/>
              <w:rPr>
                <w:rFonts w:ascii="宋体" w:hAnsi="宋体" w:cs="宋体"/>
              </w:rPr>
            </w:pPr>
            <w:ins w:id="151" w:author="Yuan" w:date="2024-12-12T12:21:00Z">
              <w:r w:rsidRPr="00F058B3">
                <w:rPr>
                  <w:rFonts w:ascii="宋体" w:hAnsi="宋体" w:cs="宋体" w:hint="eastAsia"/>
                </w:rPr>
                <w:t>将持续深入研究涌现语言的性质，尤其是可解释性和组合性的相关问题；</w:t>
              </w:r>
            </w:ins>
          </w:p>
        </w:tc>
      </w:tr>
    </w:tbl>
    <w:p w14:paraId="3758231D" w14:textId="77777777" w:rsidR="007A1B2B" w:rsidRDefault="007E35E1">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4A0" w:firstRow="1" w:lastRow="0" w:firstColumn="1" w:lastColumn="0" w:noHBand="0" w:noVBand="1"/>
      </w:tblPr>
      <w:tblGrid>
        <w:gridCol w:w="9608"/>
      </w:tblGrid>
      <w:tr w:rsidR="007A1B2B" w14:paraId="271A478E" w14:textId="77777777">
        <w:trPr>
          <w:trHeight w:val="8573"/>
          <w:jc w:val="center"/>
        </w:trPr>
        <w:tc>
          <w:tcPr>
            <w:tcW w:w="9608" w:type="dxa"/>
            <w:tcMar>
              <w:top w:w="60" w:type="dxa"/>
            </w:tcMar>
          </w:tcPr>
          <w:p w14:paraId="4B47DA17" w14:textId="77777777" w:rsidR="007A1B2B" w:rsidRDefault="007E35E1" w:rsidP="001C5A29">
            <w:pPr>
              <w:spacing w:afterLines="50" w:after="156"/>
              <w:ind w:leftChars="100" w:left="210" w:rightChars="100" w:right="210"/>
              <w:jc w:val="left"/>
              <w:rPr>
                <w:rFonts w:ascii="宋体" w:hAnsi="宋体" w:cs="宋体"/>
              </w:rPr>
            </w:pPr>
            <w:r>
              <w:rPr>
                <w:rFonts w:ascii="宋体" w:hAnsi="宋体" w:cs="宋体"/>
                <w:b/>
              </w:rPr>
              <w:t>参考文献</w:t>
            </w:r>
          </w:p>
          <w:p w14:paraId="7F9255E8" w14:textId="77777777" w:rsidR="005215BB" w:rsidRPr="00060952" w:rsidRDefault="005215BB" w:rsidP="005215BB">
            <w:pPr>
              <w:pStyle w:val="ab"/>
              <w:numPr>
                <w:ilvl w:val="0"/>
                <w:numId w:val="17"/>
              </w:numPr>
              <w:ind w:firstLineChars="0"/>
              <w:rPr>
                <w:rFonts w:cs="Times New Roman"/>
              </w:rPr>
            </w:pPr>
            <w:r w:rsidRPr="00C741AB">
              <w:rPr>
                <w:rFonts w:cs="Times New Roman"/>
              </w:rPr>
              <w:t>Yuan L, Zhang Z, Li L, et al. A Survey of Progress on Cooperative Multi-agent Reinforcement Learning in Open Environment (in Chinese). Sci Sin Inform, for review</w:t>
            </w:r>
          </w:p>
          <w:p w14:paraId="2BF6B346" w14:textId="77777777" w:rsidR="005215BB" w:rsidRPr="00060952" w:rsidRDefault="005215BB" w:rsidP="005215BB">
            <w:pPr>
              <w:pStyle w:val="ab"/>
              <w:numPr>
                <w:ilvl w:val="0"/>
                <w:numId w:val="17"/>
              </w:numPr>
              <w:ind w:firstLineChars="0"/>
              <w:rPr>
                <w:rFonts w:cs="Times New Roman"/>
              </w:rPr>
            </w:pPr>
            <w:proofErr w:type="spellStart"/>
            <w:r w:rsidRPr="00526C1F">
              <w:rPr>
                <w:rFonts w:cs="Times New Roman"/>
              </w:rPr>
              <w:t>Lazaridou</w:t>
            </w:r>
            <w:proofErr w:type="spellEnd"/>
            <w:r w:rsidRPr="00526C1F">
              <w:rPr>
                <w:rFonts w:cs="Times New Roman"/>
              </w:rPr>
              <w:t xml:space="preserve"> A, </w:t>
            </w:r>
            <w:proofErr w:type="spellStart"/>
            <w:r w:rsidRPr="00526C1F">
              <w:rPr>
                <w:rFonts w:cs="Times New Roman"/>
              </w:rPr>
              <w:t>Peysakhovich</w:t>
            </w:r>
            <w:proofErr w:type="spellEnd"/>
            <w:r w:rsidRPr="00526C1F">
              <w:rPr>
                <w:rFonts w:cs="Times New Roman"/>
              </w:rPr>
              <w:t xml:space="preserve"> A, Baroni M. Multi-agent cooperation and the emergence of (natural) language[J]. </w:t>
            </w:r>
            <w:proofErr w:type="spellStart"/>
            <w:r w:rsidRPr="00526C1F">
              <w:rPr>
                <w:rFonts w:cs="Times New Roman"/>
              </w:rPr>
              <w:t>arXiv</w:t>
            </w:r>
            <w:proofErr w:type="spellEnd"/>
            <w:r w:rsidRPr="00526C1F">
              <w:rPr>
                <w:rFonts w:cs="Times New Roman"/>
              </w:rPr>
              <w:t xml:space="preserve"> preprint arXiv:1612.07182, 2016.</w:t>
            </w:r>
          </w:p>
          <w:p w14:paraId="32484000" w14:textId="77777777" w:rsidR="005215BB" w:rsidRPr="00060952" w:rsidRDefault="005215BB" w:rsidP="005215BB">
            <w:pPr>
              <w:pStyle w:val="ab"/>
              <w:numPr>
                <w:ilvl w:val="0"/>
                <w:numId w:val="17"/>
              </w:numPr>
              <w:ind w:firstLineChars="0"/>
              <w:rPr>
                <w:rFonts w:cs="Times New Roman"/>
              </w:rPr>
            </w:pPr>
            <w:proofErr w:type="spellStart"/>
            <w:r w:rsidRPr="005F6C52">
              <w:rPr>
                <w:rFonts w:cs="Times New Roman"/>
              </w:rPr>
              <w:t>Kottur</w:t>
            </w:r>
            <w:proofErr w:type="spellEnd"/>
            <w:r w:rsidRPr="005F6C52">
              <w:rPr>
                <w:rFonts w:cs="Times New Roman"/>
              </w:rPr>
              <w:t xml:space="preserve"> S, Moura J M F, Lee S, et al. Natural language does not emerge 'naturally 'in multi-agent dialog[J]. </w:t>
            </w:r>
            <w:proofErr w:type="spellStart"/>
            <w:r w:rsidRPr="005F6C52">
              <w:rPr>
                <w:rFonts w:cs="Times New Roman"/>
              </w:rPr>
              <w:t>arXiv</w:t>
            </w:r>
            <w:proofErr w:type="spellEnd"/>
            <w:r w:rsidRPr="005F6C52">
              <w:rPr>
                <w:rFonts w:cs="Times New Roman"/>
              </w:rPr>
              <w:t xml:space="preserve"> preprint arXiv:1706.08502, 2017.</w:t>
            </w:r>
          </w:p>
          <w:p w14:paraId="18CC02FD" w14:textId="77777777" w:rsidR="005215BB" w:rsidRDefault="005215BB" w:rsidP="005215BB">
            <w:pPr>
              <w:pStyle w:val="ab"/>
              <w:numPr>
                <w:ilvl w:val="0"/>
                <w:numId w:val="17"/>
              </w:numPr>
              <w:ind w:firstLineChars="0"/>
              <w:rPr>
                <w:rFonts w:cs="Times New Roman"/>
              </w:rPr>
            </w:pPr>
            <w:proofErr w:type="spellStart"/>
            <w:r w:rsidRPr="00C741AB">
              <w:rPr>
                <w:rFonts w:cs="Times New Roman"/>
              </w:rPr>
              <w:t>Evtimova</w:t>
            </w:r>
            <w:proofErr w:type="spellEnd"/>
            <w:r w:rsidRPr="00C741AB">
              <w:rPr>
                <w:rFonts w:cs="Times New Roman"/>
              </w:rPr>
              <w:t xml:space="preserve"> K, </w:t>
            </w:r>
            <w:proofErr w:type="spellStart"/>
            <w:r w:rsidRPr="00C741AB">
              <w:rPr>
                <w:rFonts w:cs="Times New Roman"/>
              </w:rPr>
              <w:t>Drozdov</w:t>
            </w:r>
            <w:proofErr w:type="spellEnd"/>
            <w:r w:rsidRPr="00C741AB">
              <w:rPr>
                <w:rFonts w:cs="Times New Roman"/>
              </w:rPr>
              <w:t xml:space="preserve"> A, </w:t>
            </w:r>
            <w:proofErr w:type="spellStart"/>
            <w:r w:rsidRPr="00C741AB">
              <w:rPr>
                <w:rFonts w:cs="Times New Roman"/>
              </w:rPr>
              <w:t>Kiela</w:t>
            </w:r>
            <w:proofErr w:type="spellEnd"/>
            <w:r w:rsidRPr="00C741AB">
              <w:rPr>
                <w:rFonts w:cs="Times New Roman"/>
              </w:rPr>
              <w:t xml:space="preserve"> D, et al. Emergent communication in a multi-modal, multi-step referential game[C]//6th International Conference on Learning Representations, ICLR 2018. 2018. </w:t>
            </w:r>
          </w:p>
          <w:p w14:paraId="659B6638" w14:textId="77777777" w:rsidR="005215BB" w:rsidRDefault="005215BB" w:rsidP="005215BB">
            <w:pPr>
              <w:pStyle w:val="ab"/>
              <w:numPr>
                <w:ilvl w:val="0"/>
                <w:numId w:val="17"/>
              </w:numPr>
              <w:ind w:firstLineChars="0"/>
              <w:rPr>
                <w:rFonts w:cs="Times New Roman"/>
              </w:rPr>
            </w:pPr>
            <w:proofErr w:type="spellStart"/>
            <w:r w:rsidRPr="00C741AB">
              <w:rPr>
                <w:rFonts w:cs="Times New Roman"/>
              </w:rPr>
              <w:t>Lazaridou</w:t>
            </w:r>
            <w:proofErr w:type="spellEnd"/>
            <w:r w:rsidRPr="00C741AB">
              <w:rPr>
                <w:rFonts w:cs="Times New Roman"/>
              </w:rPr>
              <w:t xml:space="preserve"> A, Hermann K M, </w:t>
            </w:r>
            <w:proofErr w:type="spellStart"/>
            <w:r w:rsidRPr="00C741AB">
              <w:rPr>
                <w:rFonts w:cs="Times New Roman"/>
              </w:rPr>
              <w:t>Tuyls</w:t>
            </w:r>
            <w:proofErr w:type="spellEnd"/>
            <w:r w:rsidRPr="00C741AB">
              <w:rPr>
                <w:rFonts w:cs="Times New Roman"/>
              </w:rPr>
              <w:t xml:space="preserve"> K, et al. Emergence of Linguistic Communication from Referential Games with Symbolic and Pixel Input[C]//6th International Conference on Learning Representations, ICLR 2018-Conference Track Proceedings. 2018. </w:t>
            </w:r>
          </w:p>
          <w:p w14:paraId="15AD6908" w14:textId="77777777" w:rsidR="005215BB" w:rsidRDefault="005215BB" w:rsidP="005215BB">
            <w:pPr>
              <w:pStyle w:val="ab"/>
              <w:numPr>
                <w:ilvl w:val="0"/>
                <w:numId w:val="17"/>
              </w:numPr>
              <w:ind w:firstLineChars="0"/>
              <w:rPr>
                <w:rFonts w:cs="Times New Roman"/>
              </w:rPr>
            </w:pPr>
            <w:r w:rsidRPr="00E95663">
              <w:rPr>
                <w:rFonts w:cs="Times New Roman"/>
              </w:rPr>
              <w:t>Mu J, Goodman N. Emergent communication of generalizations[J]. Advances in Neural Information Processing Systems, 2021, 34: 17994-18007.</w:t>
            </w:r>
          </w:p>
          <w:p w14:paraId="38A326F5" w14:textId="77777777" w:rsidR="005215BB" w:rsidRDefault="005215BB" w:rsidP="005215BB">
            <w:pPr>
              <w:pStyle w:val="ab"/>
              <w:numPr>
                <w:ilvl w:val="0"/>
                <w:numId w:val="17"/>
              </w:numPr>
              <w:ind w:firstLineChars="0"/>
              <w:rPr>
                <w:rFonts w:cs="Times New Roman"/>
              </w:rPr>
            </w:pPr>
            <w:proofErr w:type="spellStart"/>
            <w:r w:rsidRPr="00E95663">
              <w:rPr>
                <w:rFonts w:cs="Times New Roman"/>
              </w:rPr>
              <w:t>Kajić</w:t>
            </w:r>
            <w:proofErr w:type="spellEnd"/>
            <w:r w:rsidRPr="00E95663">
              <w:rPr>
                <w:rFonts w:cs="Times New Roman"/>
              </w:rPr>
              <w:t xml:space="preserve"> I, </w:t>
            </w:r>
            <w:proofErr w:type="spellStart"/>
            <w:r w:rsidRPr="00E95663">
              <w:rPr>
                <w:rFonts w:cs="Times New Roman"/>
              </w:rPr>
              <w:t>Aygün</w:t>
            </w:r>
            <w:proofErr w:type="spellEnd"/>
            <w:r w:rsidRPr="00E95663">
              <w:rPr>
                <w:rFonts w:cs="Times New Roman"/>
              </w:rPr>
              <w:t xml:space="preserve"> E, </w:t>
            </w:r>
            <w:proofErr w:type="spellStart"/>
            <w:r w:rsidRPr="00E95663">
              <w:rPr>
                <w:rFonts w:cs="Times New Roman"/>
              </w:rPr>
              <w:t>Precup</w:t>
            </w:r>
            <w:proofErr w:type="spellEnd"/>
            <w:r w:rsidRPr="00E95663">
              <w:rPr>
                <w:rFonts w:cs="Times New Roman"/>
              </w:rPr>
              <w:t xml:space="preserve"> D. Learning to cooperate: Emergent communication in multi-agent navigation[J]. </w:t>
            </w:r>
            <w:proofErr w:type="spellStart"/>
            <w:r w:rsidRPr="00E95663">
              <w:rPr>
                <w:rFonts w:cs="Times New Roman"/>
              </w:rPr>
              <w:t>ar</w:t>
            </w:r>
            <w:r>
              <w:rPr>
                <w:rFonts w:cs="Times New Roman"/>
              </w:rPr>
              <w:t>X</w:t>
            </w:r>
            <w:r>
              <w:rPr>
                <w:rFonts w:cs="Times New Roman" w:hint="eastAsia"/>
              </w:rPr>
              <w:t>i</w:t>
            </w:r>
            <w:r w:rsidRPr="00E95663">
              <w:rPr>
                <w:rFonts w:cs="Times New Roman"/>
              </w:rPr>
              <w:t>v</w:t>
            </w:r>
            <w:proofErr w:type="spellEnd"/>
            <w:r w:rsidRPr="00E95663">
              <w:rPr>
                <w:rFonts w:cs="Times New Roman"/>
              </w:rPr>
              <w:t xml:space="preserve"> preprint ar</w:t>
            </w:r>
            <w:r>
              <w:rPr>
                <w:rFonts w:cs="Times New Roman"/>
              </w:rPr>
              <w:t>Xi</w:t>
            </w:r>
            <w:r w:rsidRPr="00E95663">
              <w:rPr>
                <w:rFonts w:cs="Times New Roman"/>
              </w:rPr>
              <w:t>v:2004.01097, 2020.</w:t>
            </w:r>
          </w:p>
          <w:p w14:paraId="661A50AE" w14:textId="77777777" w:rsidR="005215BB" w:rsidRDefault="005215BB" w:rsidP="005215BB">
            <w:pPr>
              <w:pStyle w:val="ab"/>
              <w:numPr>
                <w:ilvl w:val="0"/>
                <w:numId w:val="17"/>
              </w:numPr>
              <w:ind w:firstLineChars="0"/>
              <w:rPr>
                <w:rFonts w:cs="Times New Roman"/>
              </w:rPr>
            </w:pPr>
            <w:r w:rsidRPr="00432C2B">
              <w:rPr>
                <w:rFonts w:cs="Times New Roman"/>
              </w:rPr>
              <w:t xml:space="preserve">Das A, </w:t>
            </w:r>
            <w:proofErr w:type="spellStart"/>
            <w:r w:rsidRPr="00432C2B">
              <w:rPr>
                <w:rFonts w:cs="Times New Roman"/>
              </w:rPr>
              <w:t>Gervet</w:t>
            </w:r>
            <w:proofErr w:type="spellEnd"/>
            <w:r w:rsidRPr="00432C2B">
              <w:rPr>
                <w:rFonts w:cs="Times New Roman"/>
              </w:rPr>
              <w:t xml:space="preserve"> T, </w:t>
            </w:r>
            <w:proofErr w:type="spellStart"/>
            <w:r w:rsidRPr="00432C2B">
              <w:rPr>
                <w:rFonts w:cs="Times New Roman"/>
              </w:rPr>
              <w:t>Romoff</w:t>
            </w:r>
            <w:proofErr w:type="spellEnd"/>
            <w:r w:rsidRPr="00432C2B">
              <w:rPr>
                <w:rFonts w:cs="Times New Roman"/>
              </w:rPr>
              <w:t xml:space="preserve"> J, et al. Tarmac: Targeted multi-agent communication[C]//International Conference on Machine Learning. PMLR, 2019: 1538-1546.</w:t>
            </w:r>
          </w:p>
          <w:p w14:paraId="1A960E96" w14:textId="77777777" w:rsidR="005215BB" w:rsidRDefault="005215BB" w:rsidP="005215BB">
            <w:pPr>
              <w:pStyle w:val="ab"/>
              <w:numPr>
                <w:ilvl w:val="0"/>
                <w:numId w:val="17"/>
              </w:numPr>
              <w:ind w:firstLineChars="0"/>
              <w:rPr>
                <w:rFonts w:cs="Times New Roman"/>
              </w:rPr>
            </w:pPr>
            <w:r w:rsidRPr="00016956">
              <w:rPr>
                <w:rFonts w:cs="Times New Roman"/>
              </w:rPr>
              <w:t>Brighton H, Kirby S. Understanding linguistic evolution by visualizing the emergence of topographic map</w:t>
            </w:r>
            <w:r>
              <w:rPr>
                <w:rFonts w:cs="Times New Roman" w:hint="eastAsia"/>
              </w:rPr>
              <w:t>ping</w:t>
            </w:r>
            <w:r w:rsidRPr="00016956">
              <w:rPr>
                <w:rFonts w:cs="Times New Roman"/>
              </w:rPr>
              <w:t>s[J]. Artificial life, 2006, 12(2): 229-242</w:t>
            </w:r>
          </w:p>
          <w:p w14:paraId="09BA4F23" w14:textId="77777777" w:rsidR="005215BB" w:rsidRDefault="005215BB" w:rsidP="005215BB">
            <w:pPr>
              <w:pStyle w:val="ab"/>
              <w:numPr>
                <w:ilvl w:val="0"/>
                <w:numId w:val="17"/>
              </w:numPr>
              <w:ind w:firstLineChars="0"/>
              <w:rPr>
                <w:rFonts w:cs="Times New Roman"/>
              </w:rPr>
            </w:pPr>
            <w:proofErr w:type="spellStart"/>
            <w:r w:rsidRPr="00016956">
              <w:rPr>
                <w:rFonts w:cs="Times New Roman"/>
              </w:rPr>
              <w:t>Chaabouni</w:t>
            </w:r>
            <w:proofErr w:type="spellEnd"/>
            <w:r w:rsidRPr="00016956">
              <w:rPr>
                <w:rFonts w:cs="Times New Roman"/>
              </w:rPr>
              <w:t xml:space="preserve"> R, </w:t>
            </w:r>
            <w:proofErr w:type="spellStart"/>
            <w:r w:rsidRPr="00016956">
              <w:rPr>
                <w:rFonts w:cs="Times New Roman"/>
              </w:rPr>
              <w:t>Kharitonov</w:t>
            </w:r>
            <w:proofErr w:type="spellEnd"/>
            <w:r w:rsidRPr="00016956">
              <w:rPr>
                <w:rFonts w:cs="Times New Roman"/>
              </w:rPr>
              <w:t xml:space="preserve"> E, </w:t>
            </w:r>
            <w:proofErr w:type="spellStart"/>
            <w:r w:rsidRPr="00016956">
              <w:rPr>
                <w:rFonts w:cs="Times New Roman"/>
              </w:rPr>
              <w:t>Bouchacourt</w:t>
            </w:r>
            <w:proofErr w:type="spellEnd"/>
            <w:r w:rsidRPr="00016956">
              <w:rPr>
                <w:rFonts w:cs="Times New Roman"/>
              </w:rPr>
              <w:t xml:space="preserve"> D, et al. Compositionality and Generalization in Emergent Languages[C]//ACL 2020-8th annual meeting of the Association for Computational Linguistics. 2020.</w:t>
            </w:r>
          </w:p>
          <w:p w14:paraId="4B7A9F7F" w14:textId="77777777" w:rsidR="005215BB" w:rsidRPr="00994C91" w:rsidRDefault="005215BB" w:rsidP="005215BB">
            <w:pPr>
              <w:pStyle w:val="ab"/>
              <w:numPr>
                <w:ilvl w:val="0"/>
                <w:numId w:val="17"/>
              </w:numPr>
              <w:ind w:firstLineChars="0"/>
              <w:rPr>
                <w:rFonts w:cs="Times New Roman"/>
              </w:rPr>
            </w:pPr>
            <w:proofErr w:type="spellStart"/>
            <w:r w:rsidRPr="00994C91">
              <w:rPr>
                <w:rFonts w:cs="Times New Roman"/>
              </w:rPr>
              <w:t>Mordatch</w:t>
            </w:r>
            <w:proofErr w:type="spellEnd"/>
            <w:r w:rsidRPr="00994C91">
              <w:rPr>
                <w:rFonts w:cs="Times New Roman"/>
              </w:rPr>
              <w:t xml:space="preserve"> I, </w:t>
            </w:r>
            <w:proofErr w:type="spellStart"/>
            <w:r w:rsidRPr="00994C91">
              <w:rPr>
                <w:rFonts w:cs="Times New Roman"/>
              </w:rPr>
              <w:t>Abbeel</w:t>
            </w:r>
            <w:proofErr w:type="spellEnd"/>
            <w:r w:rsidRPr="00994C91">
              <w:rPr>
                <w:rFonts w:cs="Times New Roman"/>
              </w:rPr>
              <w:t xml:space="preserve"> P. Emergence of grounded compositional language in multi-agent populations[C]//Proceedings of the AAAI conference on artificial intelligence. 2018, 32(1).</w:t>
            </w:r>
          </w:p>
          <w:p w14:paraId="30143806" w14:textId="77777777" w:rsidR="005215BB" w:rsidRDefault="005215BB" w:rsidP="005215BB">
            <w:pPr>
              <w:pStyle w:val="ab"/>
              <w:numPr>
                <w:ilvl w:val="0"/>
                <w:numId w:val="17"/>
              </w:numPr>
              <w:ind w:firstLineChars="0"/>
              <w:rPr>
                <w:rFonts w:cs="Times New Roman"/>
              </w:rPr>
            </w:pPr>
            <w:r w:rsidRPr="00C741AB">
              <w:rPr>
                <w:rFonts w:cs="Times New Roman"/>
              </w:rPr>
              <w:t xml:space="preserve">Luna D R, Ponti E M, </w:t>
            </w:r>
            <w:proofErr w:type="spellStart"/>
            <w:r w:rsidRPr="00C741AB">
              <w:rPr>
                <w:rFonts w:cs="Times New Roman"/>
              </w:rPr>
              <w:t>Hupkes</w:t>
            </w:r>
            <w:proofErr w:type="spellEnd"/>
            <w:r w:rsidRPr="00C741AB">
              <w:rPr>
                <w:rFonts w:cs="Times New Roman"/>
              </w:rPr>
              <w:t xml:space="preserve"> D, et al. Internal and external pressures on language emergence: least effort, object constancy and frequency[C]//Findings of the Association for Computational Linguistics: EMNLP 2020. 2020: 4428-4437.</w:t>
            </w:r>
          </w:p>
          <w:p w14:paraId="0427990A" w14:textId="77777777" w:rsidR="007A1B2B" w:rsidRPr="003066B0" w:rsidRDefault="005215BB" w:rsidP="005215BB">
            <w:pPr>
              <w:pStyle w:val="ab"/>
              <w:numPr>
                <w:ilvl w:val="0"/>
                <w:numId w:val="17"/>
              </w:numPr>
              <w:ind w:firstLineChars="0"/>
              <w:rPr>
                <w:rFonts w:cs="Times New Roman"/>
              </w:rPr>
            </w:pPr>
            <w:proofErr w:type="spellStart"/>
            <w:r w:rsidRPr="00C741AB">
              <w:t>Kharitonov</w:t>
            </w:r>
            <w:proofErr w:type="spellEnd"/>
            <w:r w:rsidRPr="00C741AB">
              <w:t xml:space="preserve"> E, Baroni M. Emergent Language Generalization and Acquisition Speed are not tied to Compositionality[C]//Proceedings of the Third </w:t>
            </w:r>
            <w:proofErr w:type="spellStart"/>
            <w:r w:rsidRPr="00C741AB">
              <w:t>BlackboxNLP</w:t>
            </w:r>
            <w:proofErr w:type="spellEnd"/>
            <w:r w:rsidRPr="00C741AB">
              <w:t xml:space="preserve"> Workshop on Analyzing and Interpreting Neural Networks for NLP. 2020: 11-15.</w:t>
            </w:r>
          </w:p>
          <w:p w14:paraId="1E8673EF" w14:textId="3D9906CE" w:rsidR="003066B0" w:rsidRPr="005215BB" w:rsidRDefault="003066B0" w:rsidP="005215BB">
            <w:pPr>
              <w:pStyle w:val="ab"/>
              <w:numPr>
                <w:ilvl w:val="0"/>
                <w:numId w:val="17"/>
              </w:numPr>
              <w:ind w:firstLineChars="0"/>
              <w:rPr>
                <w:rFonts w:cs="Times New Roman"/>
              </w:rPr>
            </w:pPr>
            <w:proofErr w:type="spellStart"/>
            <w:r w:rsidRPr="003066B0">
              <w:rPr>
                <w:rFonts w:cs="Times New Roman"/>
              </w:rPr>
              <w:t>Mul</w:t>
            </w:r>
            <w:proofErr w:type="spellEnd"/>
            <w:r w:rsidRPr="003066B0">
              <w:rPr>
                <w:rFonts w:cs="Times New Roman"/>
              </w:rPr>
              <w:t xml:space="preserve"> M, </w:t>
            </w:r>
            <w:proofErr w:type="spellStart"/>
            <w:r w:rsidRPr="003066B0">
              <w:rPr>
                <w:rFonts w:cs="Times New Roman"/>
              </w:rPr>
              <w:t>Bouchacourt</w:t>
            </w:r>
            <w:proofErr w:type="spellEnd"/>
            <w:r w:rsidRPr="003066B0">
              <w:rPr>
                <w:rFonts w:cs="Times New Roman"/>
              </w:rPr>
              <w:t xml:space="preserve"> D, Bruni E. Mastering emergent language: learning to guide in simulated navigation[J]. </w:t>
            </w:r>
            <w:proofErr w:type="spellStart"/>
            <w:r w:rsidRPr="003066B0">
              <w:rPr>
                <w:rFonts w:cs="Times New Roman"/>
              </w:rPr>
              <w:t>arXiv</w:t>
            </w:r>
            <w:proofErr w:type="spellEnd"/>
            <w:r w:rsidRPr="003066B0">
              <w:rPr>
                <w:rFonts w:cs="Times New Roman"/>
              </w:rPr>
              <w:t xml:space="preserve"> preprint arXiv:1908.05135, 2019.</w:t>
            </w:r>
          </w:p>
        </w:tc>
      </w:tr>
      <w:tr w:rsidR="007A1B2B" w14:paraId="660233FF" w14:textId="77777777">
        <w:trPr>
          <w:trHeight w:val="4803"/>
          <w:jc w:val="center"/>
        </w:trPr>
        <w:tc>
          <w:tcPr>
            <w:tcW w:w="9608" w:type="dxa"/>
            <w:tcMar>
              <w:top w:w="60" w:type="dxa"/>
            </w:tcMar>
          </w:tcPr>
          <w:tbl>
            <w:tblPr>
              <w:tblpPr w:leftFromText="180" w:rightFromText="180" w:vertAnchor="text" w:horzAnchor="margin" w:tblpY="339"/>
              <w:tblOverlap w:val="never"/>
              <w:tblW w:w="936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40" w:type="dxa"/>
                <w:bottom w:w="40" w:type="dxa"/>
              </w:tblCellMar>
              <w:tblLook w:val="04A0" w:firstRow="1" w:lastRow="0" w:firstColumn="1" w:lastColumn="0" w:noHBand="0" w:noVBand="1"/>
            </w:tblPr>
            <w:tblGrid>
              <w:gridCol w:w="1189"/>
              <w:gridCol w:w="1353"/>
              <w:gridCol w:w="1036"/>
              <w:gridCol w:w="1200"/>
              <w:gridCol w:w="4590"/>
            </w:tblGrid>
            <w:tr w:rsidR="007A1B2B" w14:paraId="4B866B0B" w14:textId="77777777" w:rsidTr="00C45E9B">
              <w:trPr>
                <w:trHeight w:val="99"/>
              </w:trPr>
              <w:tc>
                <w:tcPr>
                  <w:tcW w:w="1189" w:type="dxa"/>
                </w:tcPr>
                <w:p w14:paraId="3637E11D" w14:textId="77777777" w:rsidR="007A1B2B" w:rsidRDefault="007E35E1">
                  <w:pPr>
                    <w:jc w:val="center"/>
                    <w:rPr>
                      <w:rFonts w:ascii="宋体" w:hAnsi="宋体" w:cs="宋体"/>
                    </w:rPr>
                  </w:pPr>
                  <w:r>
                    <w:rPr>
                      <w:rFonts w:ascii="宋体" w:hAnsi="宋体" w:cs="宋体"/>
                    </w:rPr>
                    <w:t>姓 名</w:t>
                  </w:r>
                </w:p>
              </w:tc>
              <w:tc>
                <w:tcPr>
                  <w:tcW w:w="1353" w:type="dxa"/>
                </w:tcPr>
                <w:p w14:paraId="18C3D6CD" w14:textId="77777777" w:rsidR="007A1B2B" w:rsidRDefault="007E35E1">
                  <w:pPr>
                    <w:jc w:val="center"/>
                    <w:rPr>
                      <w:rFonts w:ascii="宋体" w:hAnsi="宋体" w:cs="宋体"/>
                    </w:rPr>
                  </w:pPr>
                  <w:r>
                    <w:rPr>
                      <w:rFonts w:ascii="宋体" w:hAnsi="宋体" w:cs="宋体"/>
                    </w:rPr>
                    <w:t>职 称</w:t>
                  </w:r>
                </w:p>
              </w:tc>
              <w:tc>
                <w:tcPr>
                  <w:tcW w:w="1036" w:type="dxa"/>
                </w:tcPr>
                <w:p w14:paraId="2C1431F8" w14:textId="77777777" w:rsidR="007A1B2B" w:rsidRDefault="007E35E1">
                  <w:pPr>
                    <w:jc w:val="center"/>
                    <w:rPr>
                      <w:rFonts w:ascii="宋体" w:hAnsi="宋体" w:cs="宋体"/>
                    </w:rPr>
                  </w:pPr>
                  <w:r>
                    <w:rPr>
                      <w:rFonts w:ascii="宋体" w:hAnsi="宋体" w:cs="宋体"/>
                    </w:rPr>
                    <w:t>职务</w:t>
                  </w:r>
                </w:p>
              </w:tc>
              <w:tc>
                <w:tcPr>
                  <w:tcW w:w="1200" w:type="dxa"/>
                </w:tcPr>
                <w:p w14:paraId="1DCDB31D" w14:textId="77777777" w:rsidR="007A1B2B" w:rsidRDefault="007E35E1">
                  <w:pPr>
                    <w:jc w:val="center"/>
                    <w:rPr>
                      <w:rFonts w:ascii="宋体" w:hAnsi="宋体" w:cs="宋体"/>
                    </w:rPr>
                  </w:pPr>
                  <w:r>
                    <w:rPr>
                      <w:rFonts w:ascii="宋体" w:hAnsi="宋体" w:cs="宋体" w:hint="eastAsia"/>
                    </w:rPr>
                    <w:t>导师类型</w:t>
                  </w:r>
                </w:p>
              </w:tc>
              <w:tc>
                <w:tcPr>
                  <w:tcW w:w="4590" w:type="dxa"/>
                </w:tcPr>
                <w:p w14:paraId="775D25F7" w14:textId="77777777" w:rsidR="007A1B2B" w:rsidRDefault="007E35E1">
                  <w:pPr>
                    <w:jc w:val="center"/>
                    <w:rPr>
                      <w:rFonts w:ascii="宋体" w:hAnsi="宋体" w:cs="宋体"/>
                    </w:rPr>
                  </w:pPr>
                  <w:r>
                    <w:rPr>
                      <w:rFonts w:ascii="宋体" w:hAnsi="宋体" w:cs="宋体"/>
                    </w:rPr>
                    <w:t>工 作 单 位</w:t>
                  </w:r>
                </w:p>
              </w:tc>
            </w:tr>
            <w:tr w:rsidR="005215BB" w14:paraId="45B3DC8D" w14:textId="77777777" w:rsidTr="00727DF7">
              <w:trPr>
                <w:trHeight w:val="99"/>
              </w:trPr>
              <w:tc>
                <w:tcPr>
                  <w:tcW w:w="1189" w:type="dxa"/>
                  <w:vAlign w:val="center"/>
                </w:tcPr>
                <w:p w14:paraId="7EC557A3" w14:textId="1B529839" w:rsidR="005215BB" w:rsidRDefault="005215BB" w:rsidP="005215BB">
                  <w:pPr>
                    <w:jc w:val="center"/>
                    <w:rPr>
                      <w:rFonts w:ascii="宋体" w:hAnsi="宋体" w:cs="宋体"/>
                    </w:rPr>
                  </w:pPr>
                  <w:r>
                    <w:rPr>
                      <w:rFonts w:asciiTheme="minorEastAsia" w:hAnsiTheme="minorEastAsia" w:hint="eastAsia"/>
                    </w:rPr>
                    <w:t>王小捷</w:t>
                  </w:r>
                </w:p>
              </w:tc>
              <w:tc>
                <w:tcPr>
                  <w:tcW w:w="1353" w:type="dxa"/>
                  <w:vAlign w:val="center"/>
                </w:tcPr>
                <w:p w14:paraId="73C015D4" w14:textId="358B4389" w:rsidR="005215BB" w:rsidRDefault="005215BB" w:rsidP="005215BB">
                  <w:pPr>
                    <w:jc w:val="center"/>
                    <w:rPr>
                      <w:rFonts w:ascii="宋体" w:hAnsi="宋体" w:cs="宋体"/>
                    </w:rPr>
                  </w:pPr>
                  <w:r>
                    <w:rPr>
                      <w:rFonts w:asciiTheme="minorEastAsia" w:hAnsiTheme="minorEastAsia" w:hint="eastAsia"/>
                    </w:rPr>
                    <w:t>教授</w:t>
                  </w:r>
                </w:p>
              </w:tc>
              <w:tc>
                <w:tcPr>
                  <w:tcW w:w="1036" w:type="dxa"/>
                </w:tcPr>
                <w:p w14:paraId="2B124B8C" w14:textId="54B526B5" w:rsidR="005215BB" w:rsidRDefault="005215BB" w:rsidP="005215BB">
                  <w:pPr>
                    <w:jc w:val="center"/>
                    <w:rPr>
                      <w:rFonts w:ascii="宋体" w:hAnsi="宋体" w:cs="宋体"/>
                    </w:rPr>
                  </w:pPr>
                  <w:r>
                    <w:rPr>
                      <w:rFonts w:ascii="宋体" w:hAnsi="宋体" w:hint="eastAsia"/>
                    </w:rPr>
                    <w:t>组长</w:t>
                  </w:r>
                </w:p>
              </w:tc>
              <w:tc>
                <w:tcPr>
                  <w:tcW w:w="1200" w:type="dxa"/>
                </w:tcPr>
                <w:p w14:paraId="77E8F221" w14:textId="449ACA24" w:rsidR="005215BB" w:rsidRDefault="005215BB" w:rsidP="005215BB">
                  <w:pPr>
                    <w:jc w:val="center"/>
                    <w:rPr>
                      <w:rFonts w:ascii="宋体" w:hAnsi="宋体" w:cs="宋体"/>
                    </w:rPr>
                  </w:pPr>
                  <w:r>
                    <w:rPr>
                      <w:rFonts w:ascii="宋体" w:hAnsi="宋体" w:hint="eastAsia"/>
                    </w:rPr>
                    <w:t>博、硕导</w:t>
                  </w:r>
                </w:p>
              </w:tc>
              <w:tc>
                <w:tcPr>
                  <w:tcW w:w="4590" w:type="dxa"/>
                </w:tcPr>
                <w:p w14:paraId="3E9DC5A3" w14:textId="01499F7F" w:rsidR="005215BB" w:rsidRDefault="005215BB" w:rsidP="005215BB">
                  <w:pPr>
                    <w:jc w:val="center"/>
                    <w:rPr>
                      <w:rFonts w:ascii="宋体" w:hAnsi="宋体" w:cs="宋体"/>
                    </w:rPr>
                  </w:pPr>
                  <w:r>
                    <w:rPr>
                      <w:rFonts w:ascii="宋体" w:hAnsi="宋体" w:hint="eastAsia"/>
                    </w:rPr>
                    <w:t>北京邮电大学</w:t>
                  </w:r>
                </w:p>
              </w:tc>
            </w:tr>
            <w:tr w:rsidR="005215BB" w14:paraId="5A118AE1" w14:textId="77777777" w:rsidTr="00727DF7">
              <w:trPr>
                <w:trHeight w:val="99"/>
              </w:trPr>
              <w:tc>
                <w:tcPr>
                  <w:tcW w:w="1189" w:type="dxa"/>
                  <w:vAlign w:val="center"/>
                </w:tcPr>
                <w:p w14:paraId="2020DB00" w14:textId="719D3D63" w:rsidR="005215BB" w:rsidRDefault="005215BB" w:rsidP="005215BB">
                  <w:pPr>
                    <w:jc w:val="center"/>
                    <w:rPr>
                      <w:rFonts w:ascii="宋体" w:hAnsi="宋体" w:cs="宋体"/>
                    </w:rPr>
                  </w:pPr>
                  <w:r>
                    <w:rPr>
                      <w:rFonts w:asciiTheme="minorEastAsia" w:hAnsiTheme="minorEastAsia" w:hint="eastAsia"/>
                    </w:rPr>
                    <w:t>袁彩霞</w:t>
                  </w:r>
                </w:p>
              </w:tc>
              <w:tc>
                <w:tcPr>
                  <w:tcW w:w="1353" w:type="dxa"/>
                  <w:vAlign w:val="center"/>
                </w:tcPr>
                <w:p w14:paraId="277E574F" w14:textId="4253AC06" w:rsidR="005215BB" w:rsidRDefault="005215BB" w:rsidP="005215BB">
                  <w:pPr>
                    <w:jc w:val="center"/>
                    <w:rPr>
                      <w:rFonts w:ascii="宋体" w:hAnsi="宋体" w:cs="宋体"/>
                    </w:rPr>
                  </w:pPr>
                  <w:r>
                    <w:rPr>
                      <w:rFonts w:asciiTheme="minorEastAsia" w:hAnsiTheme="minorEastAsia" w:hint="eastAsia"/>
                    </w:rPr>
                    <w:t>副教授</w:t>
                  </w:r>
                </w:p>
              </w:tc>
              <w:tc>
                <w:tcPr>
                  <w:tcW w:w="1036" w:type="dxa"/>
                </w:tcPr>
                <w:p w14:paraId="34E8300A" w14:textId="2B8C8877" w:rsidR="005215BB" w:rsidRDefault="005215BB" w:rsidP="005215BB">
                  <w:pPr>
                    <w:jc w:val="center"/>
                    <w:rPr>
                      <w:rFonts w:ascii="宋体" w:hAnsi="宋体" w:cs="宋体"/>
                    </w:rPr>
                  </w:pPr>
                  <w:r>
                    <w:rPr>
                      <w:rFonts w:ascii="宋体" w:hAnsi="宋体" w:hint="eastAsia"/>
                    </w:rPr>
                    <w:t>成员</w:t>
                  </w:r>
                </w:p>
              </w:tc>
              <w:tc>
                <w:tcPr>
                  <w:tcW w:w="1200" w:type="dxa"/>
                </w:tcPr>
                <w:p w14:paraId="4A87CE44" w14:textId="34B0D32A" w:rsidR="005215BB" w:rsidRDefault="005215BB" w:rsidP="005215BB">
                  <w:pPr>
                    <w:jc w:val="center"/>
                    <w:rPr>
                      <w:rFonts w:ascii="宋体" w:hAnsi="宋体" w:cs="宋体"/>
                    </w:rPr>
                  </w:pPr>
                  <w:r>
                    <w:rPr>
                      <w:rFonts w:ascii="宋体" w:hAnsi="宋体" w:hint="eastAsia"/>
                    </w:rPr>
                    <w:t>博、硕导</w:t>
                  </w:r>
                </w:p>
              </w:tc>
              <w:tc>
                <w:tcPr>
                  <w:tcW w:w="4590" w:type="dxa"/>
                </w:tcPr>
                <w:p w14:paraId="5700F05A" w14:textId="6BD864AF" w:rsidR="005215BB" w:rsidRDefault="005215BB" w:rsidP="005215BB">
                  <w:pPr>
                    <w:jc w:val="center"/>
                    <w:rPr>
                      <w:rFonts w:ascii="宋体" w:hAnsi="宋体" w:cs="宋体"/>
                    </w:rPr>
                  </w:pPr>
                  <w:r>
                    <w:rPr>
                      <w:rFonts w:ascii="宋体" w:hAnsi="宋体" w:hint="eastAsia"/>
                    </w:rPr>
                    <w:t>北京邮电大学</w:t>
                  </w:r>
                </w:p>
              </w:tc>
            </w:tr>
            <w:tr w:rsidR="005215BB" w14:paraId="2C0554CA" w14:textId="77777777" w:rsidTr="00727DF7">
              <w:trPr>
                <w:trHeight w:val="99"/>
              </w:trPr>
              <w:tc>
                <w:tcPr>
                  <w:tcW w:w="1189" w:type="dxa"/>
                  <w:vAlign w:val="center"/>
                </w:tcPr>
                <w:p w14:paraId="6E09BFF0" w14:textId="612A608B" w:rsidR="005215BB" w:rsidRDefault="005215BB" w:rsidP="005215BB">
                  <w:pPr>
                    <w:jc w:val="center"/>
                    <w:rPr>
                      <w:rFonts w:ascii="宋体" w:hAnsi="宋体" w:cs="宋体"/>
                    </w:rPr>
                  </w:pPr>
                  <w:r>
                    <w:rPr>
                      <w:rFonts w:asciiTheme="minorEastAsia" w:hAnsiTheme="minorEastAsia" w:hint="eastAsia"/>
                    </w:rPr>
                    <w:t>冯方向</w:t>
                  </w:r>
                </w:p>
              </w:tc>
              <w:tc>
                <w:tcPr>
                  <w:tcW w:w="1353" w:type="dxa"/>
                  <w:vAlign w:val="center"/>
                </w:tcPr>
                <w:p w14:paraId="0715511A" w14:textId="3BC1C7BB" w:rsidR="005215BB" w:rsidRDefault="00811D4C" w:rsidP="005215BB">
                  <w:pPr>
                    <w:jc w:val="center"/>
                    <w:rPr>
                      <w:rFonts w:ascii="宋体" w:hAnsi="宋体" w:cs="宋体"/>
                    </w:rPr>
                  </w:pPr>
                  <w:r>
                    <w:rPr>
                      <w:rFonts w:ascii="宋体" w:hAnsi="宋体" w:cs="宋体" w:hint="eastAsia"/>
                    </w:rPr>
                    <w:t>讲师</w:t>
                  </w:r>
                </w:p>
              </w:tc>
              <w:tc>
                <w:tcPr>
                  <w:tcW w:w="1036" w:type="dxa"/>
                </w:tcPr>
                <w:p w14:paraId="57D5101C" w14:textId="5621F709" w:rsidR="005215BB" w:rsidRDefault="005215BB" w:rsidP="005215BB">
                  <w:pPr>
                    <w:jc w:val="center"/>
                    <w:rPr>
                      <w:rFonts w:ascii="宋体" w:hAnsi="宋体" w:cs="宋体"/>
                    </w:rPr>
                  </w:pPr>
                  <w:r>
                    <w:rPr>
                      <w:rFonts w:ascii="宋体" w:hAnsi="宋体" w:hint="eastAsia"/>
                    </w:rPr>
                    <w:t>成员</w:t>
                  </w:r>
                </w:p>
              </w:tc>
              <w:tc>
                <w:tcPr>
                  <w:tcW w:w="1200" w:type="dxa"/>
                </w:tcPr>
                <w:p w14:paraId="23D7EED2" w14:textId="1CEE3B9B" w:rsidR="005215BB" w:rsidRDefault="005215BB" w:rsidP="005215BB">
                  <w:pPr>
                    <w:jc w:val="center"/>
                    <w:rPr>
                      <w:rFonts w:ascii="宋体" w:hAnsi="宋体" w:cs="宋体"/>
                    </w:rPr>
                  </w:pPr>
                  <w:r>
                    <w:rPr>
                      <w:rFonts w:ascii="宋体" w:hAnsi="宋体" w:hint="eastAsia"/>
                    </w:rPr>
                    <w:t>硕导</w:t>
                  </w:r>
                </w:p>
              </w:tc>
              <w:tc>
                <w:tcPr>
                  <w:tcW w:w="4590" w:type="dxa"/>
                </w:tcPr>
                <w:p w14:paraId="2DF1B04D" w14:textId="098F05CD" w:rsidR="005215BB" w:rsidRDefault="005215BB" w:rsidP="005215BB">
                  <w:pPr>
                    <w:jc w:val="center"/>
                    <w:rPr>
                      <w:rFonts w:ascii="宋体" w:hAnsi="宋体" w:cs="宋体"/>
                    </w:rPr>
                  </w:pPr>
                  <w:r>
                    <w:rPr>
                      <w:rFonts w:ascii="宋体" w:hAnsi="宋体" w:hint="eastAsia"/>
                    </w:rPr>
                    <w:t>北京邮电大学</w:t>
                  </w:r>
                </w:p>
              </w:tc>
            </w:tr>
            <w:tr w:rsidR="007A1B2B" w14:paraId="578EF9A4" w14:textId="77777777" w:rsidTr="00C45E9B">
              <w:trPr>
                <w:trHeight w:val="99"/>
              </w:trPr>
              <w:tc>
                <w:tcPr>
                  <w:tcW w:w="1189" w:type="dxa"/>
                </w:tcPr>
                <w:p w14:paraId="6392828D" w14:textId="77777777" w:rsidR="007A1B2B" w:rsidRDefault="007A1B2B">
                  <w:pPr>
                    <w:jc w:val="center"/>
                    <w:rPr>
                      <w:rFonts w:ascii="宋体" w:hAnsi="宋体" w:cs="宋体"/>
                    </w:rPr>
                  </w:pPr>
                </w:p>
              </w:tc>
              <w:tc>
                <w:tcPr>
                  <w:tcW w:w="1353" w:type="dxa"/>
                </w:tcPr>
                <w:p w14:paraId="06A74BC5" w14:textId="77777777" w:rsidR="007A1B2B" w:rsidRDefault="007A1B2B">
                  <w:pPr>
                    <w:jc w:val="center"/>
                    <w:rPr>
                      <w:rFonts w:ascii="宋体" w:hAnsi="宋体" w:cs="宋体"/>
                    </w:rPr>
                  </w:pPr>
                </w:p>
              </w:tc>
              <w:tc>
                <w:tcPr>
                  <w:tcW w:w="1036" w:type="dxa"/>
                </w:tcPr>
                <w:p w14:paraId="5B12714C" w14:textId="77777777" w:rsidR="007A1B2B" w:rsidRDefault="007A1B2B">
                  <w:pPr>
                    <w:jc w:val="center"/>
                    <w:rPr>
                      <w:rFonts w:ascii="宋体" w:hAnsi="宋体" w:cs="宋体"/>
                    </w:rPr>
                  </w:pPr>
                </w:p>
              </w:tc>
              <w:tc>
                <w:tcPr>
                  <w:tcW w:w="1200" w:type="dxa"/>
                </w:tcPr>
                <w:p w14:paraId="6D915B4E" w14:textId="77777777" w:rsidR="007A1B2B" w:rsidRDefault="007A1B2B">
                  <w:pPr>
                    <w:jc w:val="center"/>
                    <w:rPr>
                      <w:rFonts w:ascii="宋体" w:hAnsi="宋体" w:cs="宋体"/>
                    </w:rPr>
                  </w:pPr>
                </w:p>
              </w:tc>
              <w:tc>
                <w:tcPr>
                  <w:tcW w:w="4590" w:type="dxa"/>
                </w:tcPr>
                <w:p w14:paraId="7C68B259" w14:textId="77777777" w:rsidR="007A1B2B" w:rsidRDefault="007A1B2B">
                  <w:pPr>
                    <w:jc w:val="center"/>
                    <w:rPr>
                      <w:rFonts w:ascii="宋体" w:hAnsi="宋体" w:cs="宋体"/>
                    </w:rPr>
                  </w:pPr>
                </w:p>
              </w:tc>
            </w:tr>
            <w:tr w:rsidR="007A1B2B" w14:paraId="69579A65" w14:textId="77777777" w:rsidTr="00C45E9B">
              <w:trPr>
                <w:trHeight w:val="99"/>
              </w:trPr>
              <w:tc>
                <w:tcPr>
                  <w:tcW w:w="1189" w:type="dxa"/>
                </w:tcPr>
                <w:p w14:paraId="230BE56B" w14:textId="77777777" w:rsidR="007A1B2B" w:rsidRDefault="007A1B2B">
                  <w:pPr>
                    <w:jc w:val="center"/>
                    <w:rPr>
                      <w:rFonts w:ascii="宋体" w:hAnsi="宋体" w:cs="宋体"/>
                    </w:rPr>
                  </w:pPr>
                </w:p>
              </w:tc>
              <w:tc>
                <w:tcPr>
                  <w:tcW w:w="1353" w:type="dxa"/>
                </w:tcPr>
                <w:p w14:paraId="1A6CEF5F" w14:textId="77777777" w:rsidR="007A1B2B" w:rsidRDefault="007A1B2B">
                  <w:pPr>
                    <w:jc w:val="center"/>
                    <w:rPr>
                      <w:rFonts w:ascii="宋体" w:hAnsi="宋体" w:cs="宋体"/>
                    </w:rPr>
                  </w:pPr>
                </w:p>
              </w:tc>
              <w:tc>
                <w:tcPr>
                  <w:tcW w:w="1036" w:type="dxa"/>
                </w:tcPr>
                <w:p w14:paraId="6027DD83" w14:textId="77777777" w:rsidR="007A1B2B" w:rsidRDefault="007A1B2B">
                  <w:pPr>
                    <w:jc w:val="center"/>
                    <w:rPr>
                      <w:rFonts w:ascii="宋体" w:hAnsi="宋体" w:cs="宋体"/>
                    </w:rPr>
                  </w:pPr>
                </w:p>
              </w:tc>
              <w:tc>
                <w:tcPr>
                  <w:tcW w:w="1200" w:type="dxa"/>
                </w:tcPr>
                <w:p w14:paraId="7469C7CC" w14:textId="77777777" w:rsidR="007A1B2B" w:rsidRDefault="007A1B2B">
                  <w:pPr>
                    <w:jc w:val="center"/>
                    <w:rPr>
                      <w:rFonts w:ascii="宋体" w:hAnsi="宋体" w:cs="宋体"/>
                    </w:rPr>
                  </w:pPr>
                </w:p>
              </w:tc>
              <w:tc>
                <w:tcPr>
                  <w:tcW w:w="4590" w:type="dxa"/>
                </w:tcPr>
                <w:p w14:paraId="1922DBD1" w14:textId="77777777" w:rsidR="007A1B2B" w:rsidRDefault="007A1B2B">
                  <w:pPr>
                    <w:jc w:val="center"/>
                    <w:rPr>
                      <w:rFonts w:ascii="宋体" w:hAnsi="宋体" w:cs="宋体"/>
                    </w:rPr>
                  </w:pPr>
                </w:p>
              </w:tc>
            </w:tr>
          </w:tbl>
          <w:p w14:paraId="60CAFABE" w14:textId="77777777" w:rsidR="007A1B2B" w:rsidRDefault="007E35E1">
            <w:pPr>
              <w:spacing w:line="20" w:lineRule="atLeast"/>
              <w:ind w:leftChars="100" w:left="210"/>
              <w:jc w:val="left"/>
              <w:rPr>
                <w:rFonts w:ascii="宋体" w:hAnsi="宋体" w:cs="宋体"/>
              </w:rPr>
            </w:pPr>
            <w:r>
              <w:rPr>
                <w:rFonts w:ascii="宋体" w:hAnsi="宋体" w:cs="宋体"/>
                <w:b/>
              </w:rPr>
              <w:t>评审小组</w:t>
            </w:r>
          </w:p>
        </w:tc>
      </w:tr>
    </w:tbl>
    <w:p w14:paraId="7D91A9D4" w14:textId="77777777" w:rsidR="007A1B2B" w:rsidRDefault="007E35E1">
      <w:pPr>
        <w:spacing w:line="20" w:lineRule="exact"/>
        <w:rPr>
          <w:sz w:val="10"/>
          <w:szCs w:val="10"/>
        </w:rPr>
      </w:pPr>
      <w:r>
        <w:rPr>
          <w:sz w:val="10"/>
          <w:szCs w:val="10"/>
        </w:rPr>
        <w:br w:type="page"/>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40" w:type="dxa"/>
          <w:bottom w:w="40" w:type="dxa"/>
        </w:tblCellMar>
        <w:tblLook w:val="04A0" w:firstRow="1" w:lastRow="0" w:firstColumn="1" w:lastColumn="0" w:noHBand="0" w:noVBand="1"/>
      </w:tblPr>
      <w:tblGrid>
        <w:gridCol w:w="9615"/>
      </w:tblGrid>
      <w:tr w:rsidR="007A1B2B" w14:paraId="41F62288" w14:textId="77777777">
        <w:trPr>
          <w:trHeight w:val="4701"/>
          <w:jc w:val="center"/>
        </w:trPr>
        <w:tc>
          <w:tcPr>
            <w:tcW w:w="9615" w:type="dxa"/>
            <w:tcBorders>
              <w:top w:val="single" w:sz="12" w:space="0" w:color="auto"/>
              <w:bottom w:val="nil"/>
            </w:tcBorders>
            <w:tcMar>
              <w:top w:w="200" w:type="dxa"/>
            </w:tcMar>
          </w:tcPr>
          <w:p w14:paraId="582D354E" w14:textId="77777777" w:rsidR="007A1B2B" w:rsidRDefault="007E35E1">
            <w:pPr>
              <w:spacing w:afterLines="50" w:after="156"/>
              <w:ind w:leftChars="100" w:left="210" w:rightChars="100" w:right="210"/>
              <w:jc w:val="left"/>
              <w:rPr>
                <w:rFonts w:ascii="宋体" w:hAnsi="宋体" w:cs="宋体"/>
                <w:b/>
              </w:rPr>
            </w:pPr>
            <w:r>
              <w:rPr>
                <w:rFonts w:ascii="宋体" w:hAnsi="宋体" w:cs="宋体"/>
                <w:b/>
              </w:rPr>
              <w:t>导师评语</w:t>
            </w:r>
          </w:p>
          <w:p w14:paraId="5962E4F3" w14:textId="77777777" w:rsidR="007A1B2B" w:rsidRDefault="007A1B2B">
            <w:pPr>
              <w:spacing w:afterLines="50" w:after="156"/>
              <w:ind w:leftChars="100" w:left="210" w:rightChars="100" w:right="210"/>
              <w:jc w:val="left"/>
              <w:rPr>
                <w:rFonts w:ascii="宋体" w:hAnsi="宋体" w:cs="宋体"/>
              </w:rPr>
            </w:pPr>
          </w:p>
        </w:tc>
      </w:tr>
      <w:tr w:rsidR="007A1B2B" w14:paraId="7A07017A" w14:textId="77777777">
        <w:trPr>
          <w:trHeight w:val="1041"/>
          <w:jc w:val="center"/>
        </w:trPr>
        <w:tc>
          <w:tcPr>
            <w:tcW w:w="9615" w:type="dxa"/>
            <w:tcBorders>
              <w:top w:val="nil"/>
              <w:bottom w:val="single" w:sz="12" w:space="0" w:color="auto"/>
            </w:tcBorders>
            <w:tcMar>
              <w:top w:w="200" w:type="dxa"/>
            </w:tcMar>
          </w:tcPr>
          <w:p w14:paraId="1A979699" w14:textId="77777777" w:rsidR="007A1B2B" w:rsidRDefault="007E35E1">
            <w:pPr>
              <w:ind w:leftChars="48" w:left="101" w:firstLineChars="2600" w:firstLine="5460"/>
              <w:jc w:val="left"/>
              <w:rPr>
                <w:rFonts w:ascii="宋体" w:hAnsi="宋体" w:cs="宋体"/>
              </w:rPr>
            </w:pPr>
            <w:r>
              <w:rPr>
                <w:rFonts w:ascii="宋体" w:hAnsi="宋体" w:cs="宋体"/>
              </w:rPr>
              <w:t>导师：</w:t>
            </w:r>
          </w:p>
          <w:p w14:paraId="4479213B" w14:textId="77777777" w:rsidR="007A1B2B" w:rsidRDefault="007A1B2B">
            <w:pPr>
              <w:ind w:left="100"/>
              <w:jc w:val="left"/>
              <w:rPr>
                <w:rFonts w:ascii="宋体" w:hAnsi="宋体" w:cs="宋体"/>
              </w:rPr>
            </w:pPr>
          </w:p>
          <w:p w14:paraId="75FCB05E" w14:textId="77777777" w:rsidR="007A1B2B" w:rsidRDefault="007E35E1">
            <w:pPr>
              <w:ind w:left="100"/>
              <w:jc w:val="left"/>
              <w:rPr>
                <w:rFonts w:ascii="宋体" w:hAnsi="宋体" w:cs="宋体"/>
              </w:rPr>
            </w:pPr>
            <w:r>
              <w:rPr>
                <w:rFonts w:ascii="宋体" w:hAnsi="宋体" w:cs="宋体"/>
              </w:rPr>
              <w:t xml:space="preserve">                                                    日期：       年    月    日</w:t>
            </w:r>
          </w:p>
        </w:tc>
      </w:tr>
      <w:tr w:rsidR="007A1B2B" w14:paraId="2FA401E8" w14:textId="77777777">
        <w:trPr>
          <w:trHeight w:val="545"/>
          <w:jc w:val="center"/>
        </w:trPr>
        <w:tc>
          <w:tcPr>
            <w:tcW w:w="9615" w:type="dxa"/>
            <w:tcBorders>
              <w:top w:val="single" w:sz="12" w:space="0" w:color="auto"/>
              <w:bottom w:val="nil"/>
            </w:tcBorders>
            <w:tcMar>
              <w:top w:w="200" w:type="dxa"/>
            </w:tcMar>
          </w:tcPr>
          <w:p w14:paraId="79D0A4EC" w14:textId="77777777" w:rsidR="007A1B2B" w:rsidRDefault="007E35E1">
            <w:pPr>
              <w:ind w:left="100"/>
              <w:jc w:val="left"/>
              <w:rPr>
                <w:rFonts w:ascii="宋体" w:hAnsi="宋体" w:cs="宋体"/>
                <w:b/>
              </w:rPr>
            </w:pPr>
            <w:r>
              <w:rPr>
                <w:rFonts w:ascii="宋体" w:hAnsi="宋体" w:cs="宋体" w:hint="eastAsia"/>
                <w:b/>
              </w:rPr>
              <w:t>阶段报告</w:t>
            </w:r>
            <w:r>
              <w:rPr>
                <w:rFonts w:ascii="宋体" w:hAnsi="宋体" w:cs="宋体"/>
                <w:b/>
              </w:rPr>
              <w:t>小组意见：</w:t>
            </w:r>
          </w:p>
          <w:p w14:paraId="5453D876" w14:textId="77777777" w:rsidR="007A1B2B" w:rsidRDefault="007A1B2B">
            <w:pPr>
              <w:ind w:left="100"/>
              <w:jc w:val="left"/>
              <w:rPr>
                <w:rFonts w:ascii="宋体" w:hAnsi="宋体" w:cs="宋体"/>
              </w:rPr>
            </w:pPr>
          </w:p>
        </w:tc>
      </w:tr>
      <w:tr w:rsidR="007A1B2B" w14:paraId="54AF2B5F" w14:textId="77777777">
        <w:trPr>
          <w:trHeight w:val="2100"/>
          <w:jc w:val="center"/>
        </w:trPr>
        <w:tc>
          <w:tcPr>
            <w:tcW w:w="9615" w:type="dxa"/>
            <w:tcBorders>
              <w:top w:val="nil"/>
              <w:bottom w:val="single" w:sz="12" w:space="0" w:color="auto"/>
            </w:tcBorders>
            <w:tcMar>
              <w:top w:w="200" w:type="dxa"/>
            </w:tcMar>
          </w:tcPr>
          <w:p w14:paraId="41E9EF5B" w14:textId="77777777" w:rsidR="007A1B2B" w:rsidRDefault="007E35E1">
            <w:pPr>
              <w:ind w:left="100"/>
              <w:jc w:val="left"/>
              <w:rPr>
                <w:rFonts w:ascii="宋体" w:hAnsi="宋体" w:cs="宋体"/>
              </w:rPr>
            </w:pPr>
            <w:r>
              <w:rPr>
                <w:rFonts w:ascii="宋体" w:hAnsi="宋体" w:cs="宋体"/>
              </w:rPr>
              <w:t xml:space="preserve">                                                  负责人：</w:t>
            </w:r>
          </w:p>
          <w:p w14:paraId="46905A3D" w14:textId="77777777" w:rsidR="007A1B2B" w:rsidRDefault="007A1B2B">
            <w:pPr>
              <w:ind w:left="100"/>
              <w:jc w:val="left"/>
              <w:rPr>
                <w:rFonts w:ascii="宋体" w:hAnsi="宋体" w:cs="宋体"/>
              </w:rPr>
            </w:pPr>
          </w:p>
          <w:p w14:paraId="2AE2AA62" w14:textId="77777777" w:rsidR="007A1B2B" w:rsidRDefault="007E35E1">
            <w:pPr>
              <w:ind w:left="100"/>
              <w:jc w:val="left"/>
              <w:rPr>
                <w:rFonts w:ascii="宋体" w:hAnsi="宋体" w:cs="宋体"/>
              </w:rPr>
            </w:pPr>
            <w:r>
              <w:rPr>
                <w:rFonts w:ascii="宋体" w:hAnsi="宋体" w:cs="宋体"/>
              </w:rPr>
              <w:t xml:space="preserve">                                                    日期：       年    月    日</w:t>
            </w:r>
          </w:p>
        </w:tc>
      </w:tr>
      <w:tr w:rsidR="007A1B2B" w14:paraId="6716E605" w14:textId="77777777">
        <w:trPr>
          <w:trHeight w:val="297"/>
          <w:jc w:val="center"/>
        </w:trPr>
        <w:tc>
          <w:tcPr>
            <w:tcW w:w="9615" w:type="dxa"/>
            <w:tcBorders>
              <w:top w:val="single" w:sz="12" w:space="0" w:color="auto"/>
              <w:bottom w:val="nil"/>
            </w:tcBorders>
            <w:tcMar>
              <w:top w:w="200" w:type="dxa"/>
            </w:tcMar>
          </w:tcPr>
          <w:p w14:paraId="5F1FB713" w14:textId="77777777" w:rsidR="007A1B2B" w:rsidRDefault="007E35E1">
            <w:pPr>
              <w:ind w:left="100"/>
              <w:jc w:val="left"/>
              <w:rPr>
                <w:rFonts w:ascii="宋体" w:hAnsi="宋体" w:cs="宋体"/>
                <w:b/>
              </w:rPr>
            </w:pPr>
            <w:r>
              <w:rPr>
                <w:rFonts w:ascii="宋体" w:hAnsi="宋体" w:cs="宋体"/>
                <w:b/>
              </w:rPr>
              <w:t>学院意见：</w:t>
            </w:r>
          </w:p>
          <w:p w14:paraId="5EBF2C64" w14:textId="77777777" w:rsidR="007A1B2B" w:rsidRDefault="007A1B2B">
            <w:pPr>
              <w:ind w:left="100"/>
              <w:jc w:val="left"/>
              <w:rPr>
                <w:rFonts w:ascii="宋体" w:hAnsi="宋体" w:cs="宋体"/>
              </w:rPr>
            </w:pPr>
          </w:p>
        </w:tc>
      </w:tr>
      <w:tr w:rsidR="007A1B2B" w14:paraId="37E9E167" w14:textId="77777777">
        <w:trPr>
          <w:trHeight w:val="2924"/>
          <w:jc w:val="center"/>
        </w:trPr>
        <w:tc>
          <w:tcPr>
            <w:tcW w:w="9615" w:type="dxa"/>
            <w:tcBorders>
              <w:top w:val="nil"/>
            </w:tcBorders>
            <w:tcMar>
              <w:top w:w="200" w:type="dxa"/>
            </w:tcMar>
          </w:tcPr>
          <w:p w14:paraId="74834B05" w14:textId="77777777" w:rsidR="007A1B2B" w:rsidRDefault="007E35E1">
            <w:pPr>
              <w:ind w:left="100"/>
              <w:jc w:val="left"/>
              <w:rPr>
                <w:rFonts w:ascii="宋体" w:hAnsi="宋体" w:cs="宋体"/>
              </w:rPr>
            </w:pPr>
            <w:r>
              <w:rPr>
                <w:rFonts w:ascii="宋体" w:hAnsi="宋体" w:cs="宋体"/>
              </w:rPr>
              <w:t xml:space="preserve">                                                   负责人：</w:t>
            </w:r>
          </w:p>
          <w:p w14:paraId="6BE1ECA9" w14:textId="77777777" w:rsidR="007A1B2B" w:rsidRDefault="007A1B2B">
            <w:pPr>
              <w:ind w:left="100"/>
              <w:jc w:val="left"/>
              <w:rPr>
                <w:rFonts w:ascii="宋体" w:hAnsi="宋体" w:cs="宋体"/>
              </w:rPr>
            </w:pPr>
          </w:p>
          <w:p w14:paraId="5540F452" w14:textId="77777777" w:rsidR="007A1B2B" w:rsidRDefault="007E35E1">
            <w:pPr>
              <w:ind w:left="100"/>
              <w:jc w:val="left"/>
              <w:rPr>
                <w:rFonts w:ascii="宋体" w:hAnsi="宋体" w:cs="宋体"/>
              </w:rPr>
            </w:pPr>
            <w:r>
              <w:rPr>
                <w:rFonts w:ascii="宋体" w:hAnsi="宋体" w:cs="宋体"/>
              </w:rPr>
              <w:t xml:space="preserve">                                                     日期：     年   月   日 （签章）</w:t>
            </w:r>
          </w:p>
        </w:tc>
      </w:tr>
    </w:tbl>
    <w:p w14:paraId="227910AD" w14:textId="77777777" w:rsidR="007A1B2B" w:rsidRDefault="007A1B2B">
      <w:pPr>
        <w:spacing w:line="120" w:lineRule="exact"/>
        <w:jc w:val="center"/>
        <w:rPr>
          <w:rFonts w:ascii="宋体" w:hAnsi="宋体"/>
          <w:sz w:val="28"/>
          <w:szCs w:val="28"/>
        </w:rPr>
      </w:pPr>
    </w:p>
    <w:sectPr w:rsidR="007A1B2B">
      <w:headerReference w:type="default" r:id="rId22"/>
      <w:footerReference w:type="default" r:id="rId23"/>
      <w:pgSz w:w="11906" w:h="16838"/>
      <w:pgMar w:top="1440" w:right="851" w:bottom="1440" w:left="1418" w:header="567" w:footer="567"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0116B6" w14:textId="77777777" w:rsidR="00D77904" w:rsidRDefault="00D77904">
      <w:r>
        <w:separator/>
      </w:r>
    </w:p>
  </w:endnote>
  <w:endnote w:type="continuationSeparator" w:id="0">
    <w:p w14:paraId="1B2BA700" w14:textId="77777777" w:rsidR="00D77904" w:rsidRDefault="00D779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altName w:val="STKaiti"/>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9AAA4" w14:textId="77777777" w:rsidR="007A1B2B" w:rsidRDefault="007E35E1">
    <w:pPr>
      <w:pStyle w:val="a5"/>
      <w:jc w:val="center"/>
    </w:pPr>
    <w:r>
      <w:fldChar w:fldCharType="begin"/>
    </w:r>
    <w:r>
      <w:instrText>PAGE   \* MERGEFORMAT</w:instrText>
    </w:r>
    <w:r>
      <w:fldChar w:fldCharType="separate"/>
    </w:r>
    <w:r>
      <w:rPr>
        <w:lang w:val="zh-CN"/>
      </w:rPr>
      <w:t>-</w:t>
    </w:r>
    <w:r>
      <w:t xml:space="preserve"> 5 -</w:t>
    </w:r>
    <w:r>
      <w:fldChar w:fldCharType="end"/>
    </w:r>
  </w:p>
  <w:p w14:paraId="6FB42201" w14:textId="77777777" w:rsidR="007A1B2B" w:rsidRDefault="007A1B2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911BD" w14:textId="77777777" w:rsidR="00D77904" w:rsidRDefault="00D77904">
      <w:r>
        <w:separator/>
      </w:r>
    </w:p>
  </w:footnote>
  <w:footnote w:type="continuationSeparator" w:id="0">
    <w:p w14:paraId="5E756F26" w14:textId="77777777" w:rsidR="00D77904" w:rsidRDefault="00D779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2" w:space="0" w:color="auto"/>
      </w:tblBorders>
      <w:tblCellMar>
        <w:left w:w="0" w:type="dxa"/>
        <w:right w:w="0" w:type="dxa"/>
      </w:tblCellMar>
      <w:tblLook w:val="04A0" w:firstRow="1" w:lastRow="0" w:firstColumn="1" w:lastColumn="0" w:noHBand="0" w:noVBand="1"/>
    </w:tblPr>
    <w:tblGrid>
      <w:gridCol w:w="4817"/>
      <w:gridCol w:w="4820"/>
    </w:tblGrid>
    <w:tr w:rsidR="007A1B2B" w14:paraId="0A41BAF8" w14:textId="77777777">
      <w:trPr>
        <w:trHeight w:val="851"/>
      </w:trPr>
      <w:tc>
        <w:tcPr>
          <w:tcW w:w="4818" w:type="dxa"/>
          <w:vAlign w:val="bottom"/>
        </w:tcPr>
        <w:p w14:paraId="0997C6D8" w14:textId="77777777" w:rsidR="007A1B2B" w:rsidRDefault="007E35E1">
          <w:pPr>
            <w:spacing w:afterLines="50" w:after="120"/>
          </w:pPr>
          <w:r>
            <w:rPr>
              <w:noProof/>
            </w:rPr>
            <w:drawing>
              <wp:inline distT="0" distB="0" distL="0" distR="0" wp14:anchorId="14958C58" wp14:editId="4835C4D7">
                <wp:extent cx="1260957" cy="540410"/>
                <wp:effectExtent l="19050" t="0" r="9525" b="0"/>
                <wp:docPr id="1" name="Inline Text Wrapping Picture" descr="Inline Text Wrapping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line Text Wrapping Picture"/>
                        <pic:cNvPicPr/>
                      </pic:nvPicPr>
                      <pic:blipFill>
                        <a:blip r:embed="rId1"/>
                        <a:stretch>
                          <a:fillRect/>
                        </a:stretch>
                      </pic:blipFill>
                      <pic:spPr>
                        <a:xfrm>
                          <a:off x="0" y="0"/>
                          <a:ext cx="1260957" cy="540410"/>
                        </a:xfrm>
                        <a:prstGeom prst="rect">
                          <a:avLst/>
                        </a:prstGeom>
                      </pic:spPr>
                    </pic:pic>
                  </a:graphicData>
                </a:graphic>
              </wp:inline>
            </w:drawing>
          </w:r>
        </w:p>
      </w:tc>
      <w:tc>
        <w:tcPr>
          <w:tcW w:w="4821" w:type="dxa"/>
          <w:vAlign w:val="bottom"/>
        </w:tcPr>
        <w:p w14:paraId="1EB40CE9" w14:textId="77777777" w:rsidR="007A1B2B" w:rsidRDefault="007A1B2B">
          <w:pPr>
            <w:jc w:val="right"/>
          </w:pPr>
        </w:p>
        <w:p w14:paraId="7C600236" w14:textId="77777777" w:rsidR="007A1B2B" w:rsidRDefault="007E35E1">
          <w:pPr>
            <w:spacing w:afterLines="50" w:after="120"/>
            <w:jc w:val="right"/>
            <w:rPr>
              <w:sz w:val="18"/>
              <w:szCs w:val="18"/>
            </w:rPr>
          </w:pPr>
          <w:r>
            <w:rPr>
              <w:sz w:val="18"/>
              <w:szCs w:val="18"/>
            </w:rPr>
            <w:t>北京邮电大学</w:t>
          </w:r>
          <w:r>
            <w:rPr>
              <w:rFonts w:hint="eastAsia"/>
              <w:sz w:val="18"/>
              <w:szCs w:val="18"/>
            </w:rPr>
            <w:t>硕士研究生学位论文阶段报告</w:t>
          </w:r>
        </w:p>
      </w:tc>
    </w:tr>
  </w:tbl>
  <w:p w14:paraId="16AE7E8F" w14:textId="77777777" w:rsidR="007A1B2B" w:rsidRDefault="007A1B2B">
    <w:pPr>
      <w:rPr>
        <w:sz w:val="10"/>
        <w:szCs w:val="1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DB7ED8"/>
    <w:multiLevelType w:val="multilevel"/>
    <w:tmpl w:val="17160EE4"/>
    <w:lvl w:ilvl="0">
      <w:start w:val="1"/>
      <w:numFmt w:val="japaneseCounting"/>
      <w:lvlText w:val="%1、"/>
      <w:lvlJc w:val="left"/>
      <w:pPr>
        <w:ind w:left="456" w:hanging="456"/>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 w15:restartNumberingAfterBreak="0">
    <w:nsid w:val="0E7D070B"/>
    <w:multiLevelType w:val="multilevel"/>
    <w:tmpl w:val="FB8EFDEA"/>
    <w:lvl w:ilvl="0">
      <w:start w:val="1"/>
      <w:numFmt w:val="decimal"/>
      <w:lvlText w:val="[%1]"/>
      <w:lvlJc w:val="left"/>
      <w:pPr>
        <w:ind w:left="846"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2" w15:restartNumberingAfterBreak="0">
    <w:nsid w:val="12A8689A"/>
    <w:multiLevelType w:val="hybridMultilevel"/>
    <w:tmpl w:val="FFFFFFFF"/>
    <w:lvl w:ilvl="0" w:tplc="FFFFFFFF">
      <w:start w:val="1"/>
      <w:numFmt w:val="japaneseCounting"/>
      <w:lvlText w:val="%1、"/>
      <w:lvlJc w:val="left"/>
      <w:pPr>
        <w:ind w:left="456" w:hanging="456"/>
      </w:pPr>
    </w:lvl>
    <w:lvl w:ilvl="1" w:tplc="FFFFFFFF">
      <w:start w:val="1"/>
      <w:numFmt w:val="lowerLetter"/>
      <w:lvlText w:val="%2)"/>
      <w:lvlJc w:val="left"/>
      <w:pPr>
        <w:ind w:left="840" w:hanging="420"/>
      </w:pPr>
    </w:lvl>
    <w:lvl w:ilvl="2" w:tplc="FFFFFFFF">
      <w:start w:val="1"/>
      <w:numFmt w:val="lowerRoman"/>
      <w:lvlText w:val="%3."/>
      <w:lvlJc w:val="right"/>
      <w:pPr>
        <w:ind w:left="1260" w:hanging="420"/>
      </w:pPr>
    </w:lvl>
    <w:lvl w:ilvl="3" w:tplc="FFFFFFFF">
      <w:start w:val="1"/>
      <w:numFmt w:val="decimal"/>
      <w:lvlText w:val="%4."/>
      <w:lvlJc w:val="left"/>
      <w:pPr>
        <w:ind w:left="1680" w:hanging="420"/>
      </w:pPr>
    </w:lvl>
    <w:lvl w:ilvl="4" w:tplc="FFFFFFFF">
      <w:start w:val="1"/>
      <w:numFmt w:val="lowerLetter"/>
      <w:lvlText w:val="%5)"/>
      <w:lvlJc w:val="left"/>
      <w:pPr>
        <w:ind w:left="2100" w:hanging="420"/>
      </w:pPr>
    </w:lvl>
    <w:lvl w:ilvl="5" w:tplc="FFFFFFFF">
      <w:start w:val="1"/>
      <w:numFmt w:val="lowerRoman"/>
      <w:lvlText w:val="%6."/>
      <w:lvlJc w:val="right"/>
      <w:pPr>
        <w:ind w:left="2520" w:hanging="420"/>
      </w:pPr>
    </w:lvl>
    <w:lvl w:ilvl="6" w:tplc="FFFFFFFF">
      <w:start w:val="1"/>
      <w:numFmt w:val="decimal"/>
      <w:lvlText w:val="%7."/>
      <w:lvlJc w:val="left"/>
      <w:pPr>
        <w:ind w:left="2940" w:hanging="420"/>
      </w:pPr>
    </w:lvl>
    <w:lvl w:ilvl="7" w:tplc="FFFFFFFF">
      <w:start w:val="1"/>
      <w:numFmt w:val="lowerLetter"/>
      <w:lvlText w:val="%8)"/>
      <w:lvlJc w:val="left"/>
      <w:pPr>
        <w:ind w:left="3360" w:hanging="420"/>
      </w:pPr>
    </w:lvl>
    <w:lvl w:ilvl="8" w:tplc="FFFFFFFF">
      <w:start w:val="1"/>
      <w:numFmt w:val="lowerRoman"/>
      <w:lvlText w:val="%9."/>
      <w:lvlJc w:val="right"/>
      <w:pPr>
        <w:ind w:left="3780" w:hanging="420"/>
      </w:pPr>
    </w:lvl>
  </w:abstractNum>
  <w:abstractNum w:abstractNumId="3" w15:restartNumberingAfterBreak="0">
    <w:nsid w:val="224557DA"/>
    <w:multiLevelType w:val="hybridMultilevel"/>
    <w:tmpl w:val="28024DBC"/>
    <w:lvl w:ilvl="0" w:tplc="FFFFFFFF">
      <w:start w:val="1"/>
      <w:numFmt w:val="bullet"/>
      <w:lvlText w:val=""/>
      <w:lvlJc w:val="left"/>
      <w:pPr>
        <w:ind w:left="440" w:hanging="44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0409000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4" w15:restartNumberingAfterBreak="0">
    <w:nsid w:val="24A454F9"/>
    <w:multiLevelType w:val="multilevel"/>
    <w:tmpl w:val="FB8EFDEA"/>
    <w:lvl w:ilvl="0">
      <w:start w:val="1"/>
      <w:numFmt w:val="decimal"/>
      <w:lvlText w:val="[%1]"/>
      <w:lvlJc w:val="left"/>
      <w:pPr>
        <w:ind w:left="846"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5" w15:restartNumberingAfterBreak="0">
    <w:nsid w:val="30BF46BF"/>
    <w:multiLevelType w:val="hybridMultilevel"/>
    <w:tmpl w:val="01986334"/>
    <w:lvl w:ilvl="0" w:tplc="1602A516">
      <w:start w:val="1"/>
      <w:numFmt w:val="decimal"/>
      <w:lvlText w:val="图%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6" w15:restartNumberingAfterBreak="0">
    <w:nsid w:val="33405D5F"/>
    <w:multiLevelType w:val="multilevel"/>
    <w:tmpl w:val="A1FA6A9E"/>
    <w:lvl w:ilvl="0">
      <w:start w:val="1"/>
      <w:numFmt w:val="decimal"/>
      <w:lvlText w:val="[%1]"/>
      <w:lvlJc w:val="left"/>
      <w:pPr>
        <w:tabs>
          <w:tab w:val="num" w:pos="397"/>
        </w:tabs>
        <w:ind w:left="397" w:hanging="397"/>
      </w:pPr>
      <w:rPr>
        <w:rFonts w:ascii="宋体" w:eastAsia="宋体" w:hAnsi="宋体" w:hint="eastAsia"/>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344E597A"/>
    <w:multiLevelType w:val="multilevel"/>
    <w:tmpl w:val="DB60AD6C"/>
    <w:lvl w:ilvl="0">
      <w:start w:val="1"/>
      <w:numFmt w:val="japaneseCounting"/>
      <w:lvlText w:val="%1、"/>
      <w:lvlJc w:val="left"/>
      <w:pPr>
        <w:ind w:left="456" w:hanging="456"/>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8" w15:restartNumberingAfterBreak="0">
    <w:nsid w:val="3BCA7744"/>
    <w:multiLevelType w:val="hybridMultilevel"/>
    <w:tmpl w:val="D890B184"/>
    <w:lvl w:ilvl="0" w:tplc="3D92576E">
      <w:start w:val="1"/>
      <w:numFmt w:val="decimalEnclosedCircle"/>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3F4E53B6"/>
    <w:multiLevelType w:val="hybridMultilevel"/>
    <w:tmpl w:val="4AF4C81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405700D7"/>
    <w:multiLevelType w:val="hybridMultilevel"/>
    <w:tmpl w:val="D7823B8E"/>
    <w:lvl w:ilvl="0" w:tplc="04090001">
      <w:start w:val="1"/>
      <w:numFmt w:val="bullet"/>
      <w:lvlText w:val=""/>
      <w:lvlJc w:val="left"/>
      <w:pPr>
        <w:ind w:left="1070" w:hanging="440"/>
      </w:pPr>
      <w:rPr>
        <w:rFonts w:ascii="Wingdings" w:hAnsi="Wingdings" w:hint="default"/>
      </w:rPr>
    </w:lvl>
    <w:lvl w:ilvl="1" w:tplc="04090003" w:tentative="1">
      <w:start w:val="1"/>
      <w:numFmt w:val="bullet"/>
      <w:lvlText w:val=""/>
      <w:lvlJc w:val="left"/>
      <w:pPr>
        <w:ind w:left="1510" w:hanging="440"/>
      </w:pPr>
      <w:rPr>
        <w:rFonts w:ascii="Wingdings" w:hAnsi="Wingdings" w:hint="default"/>
      </w:rPr>
    </w:lvl>
    <w:lvl w:ilvl="2" w:tplc="04090005" w:tentative="1">
      <w:start w:val="1"/>
      <w:numFmt w:val="bullet"/>
      <w:lvlText w:val=""/>
      <w:lvlJc w:val="left"/>
      <w:pPr>
        <w:ind w:left="1950" w:hanging="440"/>
      </w:pPr>
      <w:rPr>
        <w:rFonts w:ascii="Wingdings" w:hAnsi="Wingdings" w:hint="default"/>
      </w:rPr>
    </w:lvl>
    <w:lvl w:ilvl="3" w:tplc="04090001" w:tentative="1">
      <w:start w:val="1"/>
      <w:numFmt w:val="bullet"/>
      <w:lvlText w:val=""/>
      <w:lvlJc w:val="left"/>
      <w:pPr>
        <w:ind w:left="2390" w:hanging="440"/>
      </w:pPr>
      <w:rPr>
        <w:rFonts w:ascii="Wingdings" w:hAnsi="Wingdings" w:hint="default"/>
      </w:rPr>
    </w:lvl>
    <w:lvl w:ilvl="4" w:tplc="04090003" w:tentative="1">
      <w:start w:val="1"/>
      <w:numFmt w:val="bullet"/>
      <w:lvlText w:val=""/>
      <w:lvlJc w:val="left"/>
      <w:pPr>
        <w:ind w:left="2830" w:hanging="440"/>
      </w:pPr>
      <w:rPr>
        <w:rFonts w:ascii="Wingdings" w:hAnsi="Wingdings" w:hint="default"/>
      </w:rPr>
    </w:lvl>
    <w:lvl w:ilvl="5" w:tplc="04090005" w:tentative="1">
      <w:start w:val="1"/>
      <w:numFmt w:val="bullet"/>
      <w:lvlText w:val=""/>
      <w:lvlJc w:val="left"/>
      <w:pPr>
        <w:ind w:left="3270" w:hanging="440"/>
      </w:pPr>
      <w:rPr>
        <w:rFonts w:ascii="Wingdings" w:hAnsi="Wingdings" w:hint="default"/>
      </w:rPr>
    </w:lvl>
    <w:lvl w:ilvl="6" w:tplc="04090001" w:tentative="1">
      <w:start w:val="1"/>
      <w:numFmt w:val="bullet"/>
      <w:lvlText w:val=""/>
      <w:lvlJc w:val="left"/>
      <w:pPr>
        <w:ind w:left="3710" w:hanging="440"/>
      </w:pPr>
      <w:rPr>
        <w:rFonts w:ascii="Wingdings" w:hAnsi="Wingdings" w:hint="default"/>
      </w:rPr>
    </w:lvl>
    <w:lvl w:ilvl="7" w:tplc="04090003" w:tentative="1">
      <w:start w:val="1"/>
      <w:numFmt w:val="bullet"/>
      <w:lvlText w:val=""/>
      <w:lvlJc w:val="left"/>
      <w:pPr>
        <w:ind w:left="4150" w:hanging="440"/>
      </w:pPr>
      <w:rPr>
        <w:rFonts w:ascii="Wingdings" w:hAnsi="Wingdings" w:hint="default"/>
      </w:rPr>
    </w:lvl>
    <w:lvl w:ilvl="8" w:tplc="04090005" w:tentative="1">
      <w:start w:val="1"/>
      <w:numFmt w:val="bullet"/>
      <w:lvlText w:val=""/>
      <w:lvlJc w:val="left"/>
      <w:pPr>
        <w:ind w:left="4590" w:hanging="440"/>
      </w:pPr>
      <w:rPr>
        <w:rFonts w:ascii="Wingdings" w:hAnsi="Wingdings" w:hint="default"/>
      </w:rPr>
    </w:lvl>
  </w:abstractNum>
  <w:abstractNum w:abstractNumId="11" w15:restartNumberingAfterBreak="0">
    <w:nsid w:val="48911F51"/>
    <w:multiLevelType w:val="multilevel"/>
    <w:tmpl w:val="53EE6432"/>
    <w:lvl w:ilvl="0">
      <w:start w:val="1"/>
      <w:numFmt w:val="japaneseCounting"/>
      <w:lvlText w:val="%1、"/>
      <w:lvlJc w:val="left"/>
      <w:pPr>
        <w:ind w:left="456" w:hanging="456"/>
      </w:pPr>
      <w:rPr>
        <w:rFonts w:ascii="Times New Roman" w:hAnsi="Times New Roman" w:cs="Times New Roman" w:hint="default"/>
      </w:rPr>
    </w:lvl>
    <w:lvl w:ilvl="1">
      <w:start w:val="1"/>
      <w:numFmt w:val="lowerLetter"/>
      <w:lvlText w:val="%2)"/>
      <w:lvlJc w:val="left"/>
      <w:pPr>
        <w:ind w:left="840" w:hanging="420"/>
      </w:pPr>
      <w:rPr>
        <w:rFonts w:ascii="Times New Roman" w:hAnsi="Times New Roman" w:cs="Times New Roman" w:hint="default"/>
      </w:rPr>
    </w:lvl>
    <w:lvl w:ilvl="2">
      <w:start w:val="1"/>
      <w:numFmt w:val="lowerRoman"/>
      <w:lvlText w:val="%3."/>
      <w:lvlJc w:val="right"/>
      <w:pPr>
        <w:ind w:left="1260" w:hanging="420"/>
      </w:pPr>
      <w:rPr>
        <w:rFonts w:ascii="Times New Roman" w:hAnsi="Times New Roman" w:cs="Times New Roman" w:hint="default"/>
      </w:rPr>
    </w:lvl>
    <w:lvl w:ilvl="3">
      <w:start w:val="1"/>
      <w:numFmt w:val="decimal"/>
      <w:lvlText w:val="%4."/>
      <w:lvlJc w:val="left"/>
      <w:pPr>
        <w:ind w:left="1680" w:hanging="420"/>
      </w:pPr>
      <w:rPr>
        <w:rFonts w:ascii="Times New Roman" w:hAnsi="Times New Roman" w:cs="Times New Roman" w:hint="default"/>
      </w:rPr>
    </w:lvl>
    <w:lvl w:ilvl="4">
      <w:start w:val="1"/>
      <w:numFmt w:val="lowerLetter"/>
      <w:lvlText w:val="%5)"/>
      <w:lvlJc w:val="left"/>
      <w:pPr>
        <w:ind w:left="2100" w:hanging="420"/>
      </w:pPr>
      <w:rPr>
        <w:rFonts w:ascii="Times New Roman" w:hAnsi="Times New Roman" w:cs="Times New Roman" w:hint="default"/>
      </w:rPr>
    </w:lvl>
    <w:lvl w:ilvl="5">
      <w:start w:val="1"/>
      <w:numFmt w:val="lowerRoman"/>
      <w:lvlText w:val="%6."/>
      <w:lvlJc w:val="right"/>
      <w:pPr>
        <w:ind w:left="2520" w:hanging="420"/>
      </w:pPr>
      <w:rPr>
        <w:rFonts w:ascii="Times New Roman" w:hAnsi="Times New Roman" w:cs="Times New Roman" w:hint="default"/>
      </w:rPr>
    </w:lvl>
    <w:lvl w:ilvl="6">
      <w:start w:val="1"/>
      <w:numFmt w:val="decimal"/>
      <w:lvlText w:val="%7."/>
      <w:lvlJc w:val="left"/>
      <w:pPr>
        <w:ind w:left="2940" w:hanging="420"/>
      </w:pPr>
      <w:rPr>
        <w:rFonts w:ascii="Times New Roman" w:hAnsi="Times New Roman" w:cs="Times New Roman" w:hint="default"/>
      </w:rPr>
    </w:lvl>
    <w:lvl w:ilvl="7">
      <w:start w:val="1"/>
      <w:numFmt w:val="lowerLetter"/>
      <w:lvlText w:val="%8)"/>
      <w:lvlJc w:val="left"/>
      <w:pPr>
        <w:ind w:left="3360" w:hanging="420"/>
      </w:pPr>
      <w:rPr>
        <w:rFonts w:ascii="Times New Roman" w:hAnsi="Times New Roman" w:cs="Times New Roman" w:hint="default"/>
      </w:rPr>
    </w:lvl>
    <w:lvl w:ilvl="8">
      <w:start w:val="1"/>
      <w:numFmt w:val="lowerRoman"/>
      <w:lvlText w:val="%9."/>
      <w:lvlJc w:val="right"/>
      <w:pPr>
        <w:ind w:left="3780" w:hanging="420"/>
      </w:pPr>
      <w:rPr>
        <w:rFonts w:ascii="Times New Roman" w:hAnsi="Times New Roman" w:cs="Times New Roman" w:hint="default"/>
      </w:rPr>
    </w:lvl>
  </w:abstractNum>
  <w:abstractNum w:abstractNumId="12" w15:restartNumberingAfterBreak="0">
    <w:nsid w:val="4D12758A"/>
    <w:multiLevelType w:val="hybridMultilevel"/>
    <w:tmpl w:val="434E74B4"/>
    <w:lvl w:ilvl="0" w:tplc="04267558">
      <w:start w:val="1"/>
      <w:numFmt w:val="decimal"/>
      <w:lvlText w:val="[%1] "/>
      <w:lvlJc w:val="left"/>
      <w:pPr>
        <w:ind w:left="845" w:hanging="420"/>
      </w:pPr>
      <w:rPr>
        <w:rFonts w:hint="eastAsia"/>
      </w:rPr>
    </w:lvl>
    <w:lvl w:ilvl="1" w:tplc="04090019">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13" w15:restartNumberingAfterBreak="0">
    <w:nsid w:val="5CAB614E"/>
    <w:multiLevelType w:val="multilevel"/>
    <w:tmpl w:val="FB8EFDEA"/>
    <w:lvl w:ilvl="0">
      <w:start w:val="1"/>
      <w:numFmt w:val="decimal"/>
      <w:lvlText w:val="[%1]"/>
      <w:lvlJc w:val="left"/>
      <w:pPr>
        <w:ind w:left="846"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4" w15:restartNumberingAfterBreak="0">
    <w:nsid w:val="6FF2D484"/>
    <w:multiLevelType w:val="singleLevel"/>
    <w:tmpl w:val="FFFFFFFF"/>
    <w:lvl w:ilvl="0">
      <w:start w:val="1"/>
      <w:numFmt w:val="decimal"/>
      <w:suff w:val="nothing"/>
      <w:lvlText w:val="%1）"/>
      <w:lvlJc w:val="left"/>
    </w:lvl>
  </w:abstractNum>
  <w:abstractNum w:abstractNumId="15" w15:restartNumberingAfterBreak="0">
    <w:nsid w:val="71BB55B6"/>
    <w:multiLevelType w:val="multilevel"/>
    <w:tmpl w:val="FB8EFDEA"/>
    <w:lvl w:ilvl="0">
      <w:start w:val="1"/>
      <w:numFmt w:val="decimal"/>
      <w:lvlText w:val="[%1]"/>
      <w:lvlJc w:val="left"/>
      <w:pPr>
        <w:ind w:left="846"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abstractNum w:abstractNumId="16" w15:restartNumberingAfterBreak="0">
    <w:nsid w:val="769762D8"/>
    <w:multiLevelType w:val="multilevel"/>
    <w:tmpl w:val="82AEBE28"/>
    <w:lvl w:ilvl="0">
      <w:start w:val="1"/>
      <w:numFmt w:val="decimal"/>
      <w:lvlText w:val="[%1]"/>
      <w:lvlJc w:val="left"/>
      <w:pPr>
        <w:ind w:left="846" w:hanging="420"/>
      </w:pPr>
      <w:rPr>
        <w:rFonts w:ascii="Times New Roman" w:eastAsia="宋体" w:hAnsi="Times New Roman" w:cs="Times New Roman" w:hint="default"/>
      </w:rPr>
    </w:lvl>
    <w:lvl w:ilvl="1">
      <w:start w:val="1"/>
      <w:numFmt w:val="lowerLetter"/>
      <w:lvlText w:val="%2)"/>
      <w:lvlJc w:val="left"/>
      <w:pPr>
        <w:ind w:left="1260" w:hanging="420"/>
      </w:pPr>
      <w:rPr>
        <w:rFonts w:ascii="Times New Roman" w:hAnsi="Times New Roman" w:cs="Times New Roman" w:hint="default"/>
      </w:rPr>
    </w:lvl>
    <w:lvl w:ilvl="2">
      <w:start w:val="1"/>
      <w:numFmt w:val="lowerRoman"/>
      <w:lvlText w:val="%3."/>
      <w:lvlJc w:val="right"/>
      <w:pPr>
        <w:ind w:left="1680" w:hanging="420"/>
      </w:pPr>
      <w:rPr>
        <w:rFonts w:ascii="Times New Roman" w:hAnsi="Times New Roman" w:cs="Times New Roman" w:hint="default"/>
      </w:rPr>
    </w:lvl>
    <w:lvl w:ilvl="3">
      <w:start w:val="1"/>
      <w:numFmt w:val="decimal"/>
      <w:lvlText w:val="%4."/>
      <w:lvlJc w:val="left"/>
      <w:pPr>
        <w:ind w:left="2100" w:hanging="420"/>
      </w:pPr>
      <w:rPr>
        <w:rFonts w:ascii="Times New Roman" w:hAnsi="Times New Roman" w:cs="Times New Roman" w:hint="default"/>
      </w:rPr>
    </w:lvl>
    <w:lvl w:ilvl="4">
      <w:start w:val="1"/>
      <w:numFmt w:val="lowerLetter"/>
      <w:lvlText w:val="%5)"/>
      <w:lvlJc w:val="left"/>
      <w:pPr>
        <w:ind w:left="2520" w:hanging="420"/>
      </w:pPr>
      <w:rPr>
        <w:rFonts w:ascii="Times New Roman" w:hAnsi="Times New Roman" w:cs="Times New Roman" w:hint="default"/>
      </w:rPr>
    </w:lvl>
    <w:lvl w:ilvl="5">
      <w:start w:val="1"/>
      <w:numFmt w:val="lowerRoman"/>
      <w:lvlText w:val="%6."/>
      <w:lvlJc w:val="right"/>
      <w:pPr>
        <w:ind w:left="2940" w:hanging="420"/>
      </w:pPr>
      <w:rPr>
        <w:rFonts w:ascii="Times New Roman" w:hAnsi="Times New Roman" w:cs="Times New Roman" w:hint="default"/>
      </w:rPr>
    </w:lvl>
    <w:lvl w:ilvl="6">
      <w:start w:val="1"/>
      <w:numFmt w:val="decimal"/>
      <w:lvlText w:val="%7."/>
      <w:lvlJc w:val="left"/>
      <w:pPr>
        <w:ind w:left="3360" w:hanging="420"/>
      </w:pPr>
      <w:rPr>
        <w:rFonts w:ascii="Times New Roman" w:hAnsi="Times New Roman" w:cs="Times New Roman" w:hint="default"/>
      </w:rPr>
    </w:lvl>
    <w:lvl w:ilvl="7">
      <w:start w:val="1"/>
      <w:numFmt w:val="lowerLetter"/>
      <w:lvlText w:val="%8)"/>
      <w:lvlJc w:val="left"/>
      <w:pPr>
        <w:ind w:left="3780" w:hanging="420"/>
      </w:pPr>
      <w:rPr>
        <w:rFonts w:ascii="Times New Roman" w:hAnsi="Times New Roman" w:cs="Times New Roman" w:hint="default"/>
      </w:rPr>
    </w:lvl>
    <w:lvl w:ilvl="8">
      <w:start w:val="1"/>
      <w:numFmt w:val="lowerRoman"/>
      <w:lvlText w:val="%9."/>
      <w:lvlJc w:val="right"/>
      <w:pPr>
        <w:ind w:left="4200" w:hanging="420"/>
      </w:pPr>
      <w:rPr>
        <w:rFonts w:ascii="Times New Roman" w:hAnsi="Times New Roman" w:cs="Times New Roman" w:hint="default"/>
      </w:rPr>
    </w:lvl>
  </w:abstractNum>
  <w:num w:numId="1">
    <w:abstractNumId w:val="2"/>
  </w:num>
  <w:num w:numId="2">
    <w:abstractNumId w:val="14"/>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0"/>
  </w:num>
  <w:num w:numId="9">
    <w:abstractNumId w:val="9"/>
  </w:num>
  <w:num w:numId="10">
    <w:abstractNumId w:val="3"/>
  </w:num>
  <w:num w:numId="1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4"/>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uan">
    <w15:presenceInfo w15:providerId="None" w15:userId="Yu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bordersDoNotSurroundHeader/>
  <w:bordersDoNotSurroundFooter/>
  <w:proofState w:spelling="clean" w:grammar="clean"/>
  <w:trackRevisions/>
  <w:doNotTrackMoves/>
  <w:defaultTabStop w:val="420"/>
  <w:drawingGridHorizontalSpacing w:val="105"/>
  <w:drawingGridVerticalSpacing w:val="156"/>
  <w:displayHorizontalDrawingGridEvery w:val="2"/>
  <w:displayVerticalDrawingGridEvery w:val="2"/>
  <w:characterSpacingControl w:val="doNotCompress"/>
  <w:noLineBreaksAfter w:lang="zh-CN" w:val="$([{£¥·‘“〈《「『【〔〖〝﹙﹛﹝＄（．［｛￡￥"/>
  <w:noLineBreaksBefore w:lang="zh-CN" w:val="!%),.:;&gt;?]}¢¨°·ˇˉ―‖’”…‰′″›℃∶、。〃〉》」』】〕〗〞︶︺︾﹀﹄﹚﹜﹞！＂％＇），．：；？］｀｜｝～￠"/>
  <w:savePreviewPicture/>
  <w:hdrShapeDefaults>
    <o:shapedefaults v:ext="edit" spidmax="2049" fillcolor="white">
      <v:fill color="white"/>
    </o:shapedefaults>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88566C"/>
    <w:rsid w:val="00001D27"/>
    <w:rsid w:val="00004BF6"/>
    <w:rsid w:val="00007DF2"/>
    <w:rsid w:val="00010068"/>
    <w:rsid w:val="000149C3"/>
    <w:rsid w:val="00016310"/>
    <w:rsid w:val="00030438"/>
    <w:rsid w:val="000308C3"/>
    <w:rsid w:val="00033501"/>
    <w:rsid w:val="00035A38"/>
    <w:rsid w:val="00040E4E"/>
    <w:rsid w:val="000633F5"/>
    <w:rsid w:val="0007193B"/>
    <w:rsid w:val="00076F2E"/>
    <w:rsid w:val="000847C2"/>
    <w:rsid w:val="00085160"/>
    <w:rsid w:val="00094E41"/>
    <w:rsid w:val="000A3BE1"/>
    <w:rsid w:val="000A7EED"/>
    <w:rsid w:val="000B269D"/>
    <w:rsid w:val="000B647B"/>
    <w:rsid w:val="000B7177"/>
    <w:rsid w:val="000C2FB5"/>
    <w:rsid w:val="000D0958"/>
    <w:rsid w:val="000D1C34"/>
    <w:rsid w:val="000F16B9"/>
    <w:rsid w:val="000F1A91"/>
    <w:rsid w:val="000F2436"/>
    <w:rsid w:val="000F2EE1"/>
    <w:rsid w:val="000F7B9E"/>
    <w:rsid w:val="000F7E2E"/>
    <w:rsid w:val="000F7E8C"/>
    <w:rsid w:val="00101FAE"/>
    <w:rsid w:val="001070F1"/>
    <w:rsid w:val="001109E0"/>
    <w:rsid w:val="0012084F"/>
    <w:rsid w:val="00126116"/>
    <w:rsid w:val="00127C83"/>
    <w:rsid w:val="00131192"/>
    <w:rsid w:val="00140DD7"/>
    <w:rsid w:val="0014309C"/>
    <w:rsid w:val="00144C74"/>
    <w:rsid w:val="001515BF"/>
    <w:rsid w:val="00170FD5"/>
    <w:rsid w:val="0018444A"/>
    <w:rsid w:val="001A3900"/>
    <w:rsid w:val="001A4DC8"/>
    <w:rsid w:val="001A79A0"/>
    <w:rsid w:val="001A7D58"/>
    <w:rsid w:val="001C2C47"/>
    <w:rsid w:val="001C4BBC"/>
    <w:rsid w:val="001C5A29"/>
    <w:rsid w:val="001D3588"/>
    <w:rsid w:val="001D3B38"/>
    <w:rsid w:val="001E1AB7"/>
    <w:rsid w:val="001E7022"/>
    <w:rsid w:val="001F70F8"/>
    <w:rsid w:val="00203934"/>
    <w:rsid w:val="00204012"/>
    <w:rsid w:val="0020779B"/>
    <w:rsid w:val="002078C4"/>
    <w:rsid w:val="00212910"/>
    <w:rsid w:val="002219E7"/>
    <w:rsid w:val="00222888"/>
    <w:rsid w:val="002262FB"/>
    <w:rsid w:val="00237906"/>
    <w:rsid w:val="002432B9"/>
    <w:rsid w:val="00246F02"/>
    <w:rsid w:val="00250057"/>
    <w:rsid w:val="00252A2A"/>
    <w:rsid w:val="00252B1A"/>
    <w:rsid w:val="00254838"/>
    <w:rsid w:val="0025689E"/>
    <w:rsid w:val="00260B42"/>
    <w:rsid w:val="00261456"/>
    <w:rsid w:val="002637B5"/>
    <w:rsid w:val="00270867"/>
    <w:rsid w:val="002772FE"/>
    <w:rsid w:val="002857BE"/>
    <w:rsid w:val="00286FF3"/>
    <w:rsid w:val="002875B7"/>
    <w:rsid w:val="0029781C"/>
    <w:rsid w:val="00297C7F"/>
    <w:rsid w:val="002A15DC"/>
    <w:rsid w:val="002A37A6"/>
    <w:rsid w:val="002A3E6A"/>
    <w:rsid w:val="002A693C"/>
    <w:rsid w:val="002B001B"/>
    <w:rsid w:val="002B1112"/>
    <w:rsid w:val="002B1B95"/>
    <w:rsid w:val="002B4BAE"/>
    <w:rsid w:val="002C54EC"/>
    <w:rsid w:val="002C63A0"/>
    <w:rsid w:val="002D5E6E"/>
    <w:rsid w:val="002E07DF"/>
    <w:rsid w:val="002E18F6"/>
    <w:rsid w:val="002E1CAD"/>
    <w:rsid w:val="002E4689"/>
    <w:rsid w:val="002F5590"/>
    <w:rsid w:val="002F5FEC"/>
    <w:rsid w:val="002F64B7"/>
    <w:rsid w:val="0030168E"/>
    <w:rsid w:val="003066B0"/>
    <w:rsid w:val="00311FA6"/>
    <w:rsid w:val="00325ECD"/>
    <w:rsid w:val="0033081F"/>
    <w:rsid w:val="003337D9"/>
    <w:rsid w:val="00343DCB"/>
    <w:rsid w:val="00344D95"/>
    <w:rsid w:val="00347855"/>
    <w:rsid w:val="003512BF"/>
    <w:rsid w:val="0035222B"/>
    <w:rsid w:val="003570F1"/>
    <w:rsid w:val="00357474"/>
    <w:rsid w:val="003654C3"/>
    <w:rsid w:val="0037490E"/>
    <w:rsid w:val="00384C3D"/>
    <w:rsid w:val="003B0734"/>
    <w:rsid w:val="003B1D98"/>
    <w:rsid w:val="003B7D91"/>
    <w:rsid w:val="003C0CB0"/>
    <w:rsid w:val="003C2184"/>
    <w:rsid w:val="003C2C0A"/>
    <w:rsid w:val="003D04EA"/>
    <w:rsid w:val="003D1C36"/>
    <w:rsid w:val="003E1BAB"/>
    <w:rsid w:val="003F0557"/>
    <w:rsid w:val="003F4308"/>
    <w:rsid w:val="0040073C"/>
    <w:rsid w:val="004026C9"/>
    <w:rsid w:val="00403845"/>
    <w:rsid w:val="004104CA"/>
    <w:rsid w:val="00410BD6"/>
    <w:rsid w:val="00411613"/>
    <w:rsid w:val="004116F5"/>
    <w:rsid w:val="00413BB6"/>
    <w:rsid w:val="00416FD4"/>
    <w:rsid w:val="004177A7"/>
    <w:rsid w:val="00424B1F"/>
    <w:rsid w:val="00437536"/>
    <w:rsid w:val="00437D1E"/>
    <w:rsid w:val="00442BDA"/>
    <w:rsid w:val="00442DE4"/>
    <w:rsid w:val="00443945"/>
    <w:rsid w:val="0044502C"/>
    <w:rsid w:val="0044658A"/>
    <w:rsid w:val="00447920"/>
    <w:rsid w:val="004503D7"/>
    <w:rsid w:val="0046252C"/>
    <w:rsid w:val="0046331B"/>
    <w:rsid w:val="00474EEB"/>
    <w:rsid w:val="00475B74"/>
    <w:rsid w:val="0048581A"/>
    <w:rsid w:val="004879F7"/>
    <w:rsid w:val="004944D6"/>
    <w:rsid w:val="00494DBB"/>
    <w:rsid w:val="004A3CE5"/>
    <w:rsid w:val="004B25ED"/>
    <w:rsid w:val="004B34CD"/>
    <w:rsid w:val="004D0CCD"/>
    <w:rsid w:val="004D0D56"/>
    <w:rsid w:val="004D1753"/>
    <w:rsid w:val="004D3526"/>
    <w:rsid w:val="004D5694"/>
    <w:rsid w:val="004E0402"/>
    <w:rsid w:val="004E1F69"/>
    <w:rsid w:val="004E6BFD"/>
    <w:rsid w:val="004F22F5"/>
    <w:rsid w:val="004F488F"/>
    <w:rsid w:val="004F6C36"/>
    <w:rsid w:val="004F7F02"/>
    <w:rsid w:val="00501D15"/>
    <w:rsid w:val="00505425"/>
    <w:rsid w:val="00505F6D"/>
    <w:rsid w:val="00512E3B"/>
    <w:rsid w:val="005167B6"/>
    <w:rsid w:val="0052120E"/>
    <w:rsid w:val="005215BB"/>
    <w:rsid w:val="00523D2D"/>
    <w:rsid w:val="00530B2F"/>
    <w:rsid w:val="0054492D"/>
    <w:rsid w:val="005501DA"/>
    <w:rsid w:val="005632DB"/>
    <w:rsid w:val="00580F4D"/>
    <w:rsid w:val="00581142"/>
    <w:rsid w:val="00582BC1"/>
    <w:rsid w:val="00583F6B"/>
    <w:rsid w:val="0058435F"/>
    <w:rsid w:val="00590AE1"/>
    <w:rsid w:val="005911AA"/>
    <w:rsid w:val="0059205B"/>
    <w:rsid w:val="00592723"/>
    <w:rsid w:val="00593D13"/>
    <w:rsid w:val="005B25E2"/>
    <w:rsid w:val="005B4226"/>
    <w:rsid w:val="005B4256"/>
    <w:rsid w:val="005B4D4A"/>
    <w:rsid w:val="005C631D"/>
    <w:rsid w:val="005D0157"/>
    <w:rsid w:val="005D251D"/>
    <w:rsid w:val="005D41AC"/>
    <w:rsid w:val="005D60F5"/>
    <w:rsid w:val="005F334E"/>
    <w:rsid w:val="005F677B"/>
    <w:rsid w:val="005F6B53"/>
    <w:rsid w:val="0060755F"/>
    <w:rsid w:val="00610ED2"/>
    <w:rsid w:val="00611BE5"/>
    <w:rsid w:val="00617FD3"/>
    <w:rsid w:val="0062145D"/>
    <w:rsid w:val="00625150"/>
    <w:rsid w:val="00627C8D"/>
    <w:rsid w:val="00635007"/>
    <w:rsid w:val="006408DE"/>
    <w:rsid w:val="0064215B"/>
    <w:rsid w:val="0064443A"/>
    <w:rsid w:val="00650CB9"/>
    <w:rsid w:val="0065377F"/>
    <w:rsid w:val="00663253"/>
    <w:rsid w:val="00664CEE"/>
    <w:rsid w:val="00665830"/>
    <w:rsid w:val="00672BBD"/>
    <w:rsid w:val="006902A4"/>
    <w:rsid w:val="00695482"/>
    <w:rsid w:val="00695DA0"/>
    <w:rsid w:val="006A2B56"/>
    <w:rsid w:val="006B12E3"/>
    <w:rsid w:val="006B3429"/>
    <w:rsid w:val="006B61C7"/>
    <w:rsid w:val="006C2D81"/>
    <w:rsid w:val="006C59CC"/>
    <w:rsid w:val="006C5ECF"/>
    <w:rsid w:val="006D4290"/>
    <w:rsid w:val="006F4CFB"/>
    <w:rsid w:val="007018E6"/>
    <w:rsid w:val="007040C6"/>
    <w:rsid w:val="00705852"/>
    <w:rsid w:val="00710E7B"/>
    <w:rsid w:val="007132D8"/>
    <w:rsid w:val="00716A8F"/>
    <w:rsid w:val="007170B6"/>
    <w:rsid w:val="00717AA9"/>
    <w:rsid w:val="00717DC7"/>
    <w:rsid w:val="0072669D"/>
    <w:rsid w:val="00731311"/>
    <w:rsid w:val="00733B15"/>
    <w:rsid w:val="00736496"/>
    <w:rsid w:val="00736C1D"/>
    <w:rsid w:val="007401AC"/>
    <w:rsid w:val="007575E3"/>
    <w:rsid w:val="00757BA9"/>
    <w:rsid w:val="00765FFA"/>
    <w:rsid w:val="00770A21"/>
    <w:rsid w:val="0077428F"/>
    <w:rsid w:val="00776811"/>
    <w:rsid w:val="0078571D"/>
    <w:rsid w:val="00790022"/>
    <w:rsid w:val="00791AC7"/>
    <w:rsid w:val="00794F8A"/>
    <w:rsid w:val="0079685A"/>
    <w:rsid w:val="007A1B2B"/>
    <w:rsid w:val="007A46A0"/>
    <w:rsid w:val="007B00B1"/>
    <w:rsid w:val="007B7B16"/>
    <w:rsid w:val="007C7743"/>
    <w:rsid w:val="007D0AB0"/>
    <w:rsid w:val="007D6B8A"/>
    <w:rsid w:val="007E1A8A"/>
    <w:rsid w:val="007E35E1"/>
    <w:rsid w:val="007E6B2A"/>
    <w:rsid w:val="007F5CE9"/>
    <w:rsid w:val="00801879"/>
    <w:rsid w:val="008057ED"/>
    <w:rsid w:val="0080582B"/>
    <w:rsid w:val="00811D4C"/>
    <w:rsid w:val="00814F2E"/>
    <w:rsid w:val="00816335"/>
    <w:rsid w:val="0081675C"/>
    <w:rsid w:val="00822A17"/>
    <w:rsid w:val="00825E51"/>
    <w:rsid w:val="00825E8F"/>
    <w:rsid w:val="00836526"/>
    <w:rsid w:val="0084149B"/>
    <w:rsid w:val="008517EE"/>
    <w:rsid w:val="008557BA"/>
    <w:rsid w:val="00861F2D"/>
    <w:rsid w:val="00862B12"/>
    <w:rsid w:val="00866D61"/>
    <w:rsid w:val="008813C6"/>
    <w:rsid w:val="0088487C"/>
    <w:rsid w:val="0088566C"/>
    <w:rsid w:val="0089006D"/>
    <w:rsid w:val="00894B49"/>
    <w:rsid w:val="008A069E"/>
    <w:rsid w:val="008A0A00"/>
    <w:rsid w:val="008A2765"/>
    <w:rsid w:val="008A28DF"/>
    <w:rsid w:val="008A29BA"/>
    <w:rsid w:val="008A6D27"/>
    <w:rsid w:val="008A7B69"/>
    <w:rsid w:val="008C2985"/>
    <w:rsid w:val="008D6B31"/>
    <w:rsid w:val="008E4305"/>
    <w:rsid w:val="008E45E1"/>
    <w:rsid w:val="008E54AD"/>
    <w:rsid w:val="008E7444"/>
    <w:rsid w:val="008F0C63"/>
    <w:rsid w:val="008F16F0"/>
    <w:rsid w:val="008F4699"/>
    <w:rsid w:val="008F7F4D"/>
    <w:rsid w:val="00905812"/>
    <w:rsid w:val="00924852"/>
    <w:rsid w:val="00925A25"/>
    <w:rsid w:val="00926911"/>
    <w:rsid w:val="0093005F"/>
    <w:rsid w:val="00931A76"/>
    <w:rsid w:val="009403B9"/>
    <w:rsid w:val="00940CFC"/>
    <w:rsid w:val="00941FEE"/>
    <w:rsid w:val="009532C3"/>
    <w:rsid w:val="00960FB6"/>
    <w:rsid w:val="0097184D"/>
    <w:rsid w:val="00972B69"/>
    <w:rsid w:val="00974A2F"/>
    <w:rsid w:val="00974A4A"/>
    <w:rsid w:val="00980346"/>
    <w:rsid w:val="00981A16"/>
    <w:rsid w:val="00982AE8"/>
    <w:rsid w:val="00992302"/>
    <w:rsid w:val="009A29C7"/>
    <w:rsid w:val="009A712D"/>
    <w:rsid w:val="009B2665"/>
    <w:rsid w:val="009C10BB"/>
    <w:rsid w:val="009C2DAE"/>
    <w:rsid w:val="009C4CB5"/>
    <w:rsid w:val="009C5014"/>
    <w:rsid w:val="009C5DD3"/>
    <w:rsid w:val="009D0D1F"/>
    <w:rsid w:val="009D68BC"/>
    <w:rsid w:val="009D78BA"/>
    <w:rsid w:val="009E4AA8"/>
    <w:rsid w:val="009E5E4B"/>
    <w:rsid w:val="009F39E5"/>
    <w:rsid w:val="009F3A29"/>
    <w:rsid w:val="00A113E3"/>
    <w:rsid w:val="00A145B3"/>
    <w:rsid w:val="00A20D26"/>
    <w:rsid w:val="00A22BFB"/>
    <w:rsid w:val="00A2761F"/>
    <w:rsid w:val="00A305A6"/>
    <w:rsid w:val="00A4375E"/>
    <w:rsid w:val="00A46B6E"/>
    <w:rsid w:val="00A500C1"/>
    <w:rsid w:val="00A52734"/>
    <w:rsid w:val="00A556F6"/>
    <w:rsid w:val="00A55873"/>
    <w:rsid w:val="00A57CD7"/>
    <w:rsid w:val="00A7579F"/>
    <w:rsid w:val="00A758B3"/>
    <w:rsid w:val="00A83412"/>
    <w:rsid w:val="00A92A0F"/>
    <w:rsid w:val="00A937FD"/>
    <w:rsid w:val="00A9577C"/>
    <w:rsid w:val="00AA25CF"/>
    <w:rsid w:val="00AA792F"/>
    <w:rsid w:val="00AB2AA5"/>
    <w:rsid w:val="00AC2127"/>
    <w:rsid w:val="00AC3FAD"/>
    <w:rsid w:val="00AD1B73"/>
    <w:rsid w:val="00AD1BCB"/>
    <w:rsid w:val="00AD4D29"/>
    <w:rsid w:val="00AE3ABA"/>
    <w:rsid w:val="00AE47AB"/>
    <w:rsid w:val="00AF1A02"/>
    <w:rsid w:val="00B008E5"/>
    <w:rsid w:val="00B017B0"/>
    <w:rsid w:val="00B036D6"/>
    <w:rsid w:val="00B05D69"/>
    <w:rsid w:val="00B064E1"/>
    <w:rsid w:val="00B16B2E"/>
    <w:rsid w:val="00B30199"/>
    <w:rsid w:val="00B3327D"/>
    <w:rsid w:val="00B354C8"/>
    <w:rsid w:val="00B35ACB"/>
    <w:rsid w:val="00B50AC8"/>
    <w:rsid w:val="00B63B33"/>
    <w:rsid w:val="00B65360"/>
    <w:rsid w:val="00B675AB"/>
    <w:rsid w:val="00B67A87"/>
    <w:rsid w:val="00B803F0"/>
    <w:rsid w:val="00B83414"/>
    <w:rsid w:val="00B83D68"/>
    <w:rsid w:val="00B84E47"/>
    <w:rsid w:val="00B861EC"/>
    <w:rsid w:val="00B86645"/>
    <w:rsid w:val="00B96D7B"/>
    <w:rsid w:val="00BA0248"/>
    <w:rsid w:val="00BA02E6"/>
    <w:rsid w:val="00BB2D0B"/>
    <w:rsid w:val="00BC058E"/>
    <w:rsid w:val="00BC2D8F"/>
    <w:rsid w:val="00BC4F53"/>
    <w:rsid w:val="00BC5A44"/>
    <w:rsid w:val="00BC66A2"/>
    <w:rsid w:val="00BD09BF"/>
    <w:rsid w:val="00BD1B37"/>
    <w:rsid w:val="00BD5C75"/>
    <w:rsid w:val="00BD6874"/>
    <w:rsid w:val="00BD6D12"/>
    <w:rsid w:val="00BE1D3D"/>
    <w:rsid w:val="00BE350A"/>
    <w:rsid w:val="00BE39FC"/>
    <w:rsid w:val="00BE7C9B"/>
    <w:rsid w:val="00BF1B8D"/>
    <w:rsid w:val="00BF2606"/>
    <w:rsid w:val="00C00064"/>
    <w:rsid w:val="00C017A1"/>
    <w:rsid w:val="00C04597"/>
    <w:rsid w:val="00C15715"/>
    <w:rsid w:val="00C223AA"/>
    <w:rsid w:val="00C22EBB"/>
    <w:rsid w:val="00C434C1"/>
    <w:rsid w:val="00C43BBA"/>
    <w:rsid w:val="00C4449A"/>
    <w:rsid w:val="00C45E9B"/>
    <w:rsid w:val="00C45EAC"/>
    <w:rsid w:val="00C46A44"/>
    <w:rsid w:val="00C51FDA"/>
    <w:rsid w:val="00C57592"/>
    <w:rsid w:val="00C60484"/>
    <w:rsid w:val="00C65C95"/>
    <w:rsid w:val="00C8009F"/>
    <w:rsid w:val="00C91A14"/>
    <w:rsid w:val="00C92D16"/>
    <w:rsid w:val="00C95BE4"/>
    <w:rsid w:val="00CA13CC"/>
    <w:rsid w:val="00CA3930"/>
    <w:rsid w:val="00CA3DF2"/>
    <w:rsid w:val="00CB0637"/>
    <w:rsid w:val="00CB5B50"/>
    <w:rsid w:val="00CD5BBF"/>
    <w:rsid w:val="00CD675C"/>
    <w:rsid w:val="00CD6AE9"/>
    <w:rsid w:val="00CE062D"/>
    <w:rsid w:val="00CE347C"/>
    <w:rsid w:val="00CE3E15"/>
    <w:rsid w:val="00CF64E5"/>
    <w:rsid w:val="00D062E4"/>
    <w:rsid w:val="00D12826"/>
    <w:rsid w:val="00D14C4B"/>
    <w:rsid w:val="00D15520"/>
    <w:rsid w:val="00D16134"/>
    <w:rsid w:val="00D219B7"/>
    <w:rsid w:val="00D357A4"/>
    <w:rsid w:val="00D35A43"/>
    <w:rsid w:val="00D4139D"/>
    <w:rsid w:val="00D43F3E"/>
    <w:rsid w:val="00D4583A"/>
    <w:rsid w:val="00D45BB8"/>
    <w:rsid w:val="00D50B1B"/>
    <w:rsid w:val="00D52A43"/>
    <w:rsid w:val="00D55269"/>
    <w:rsid w:val="00D64064"/>
    <w:rsid w:val="00D656B5"/>
    <w:rsid w:val="00D67A96"/>
    <w:rsid w:val="00D7678A"/>
    <w:rsid w:val="00D77887"/>
    <w:rsid w:val="00D77904"/>
    <w:rsid w:val="00D84606"/>
    <w:rsid w:val="00D84FB6"/>
    <w:rsid w:val="00D87907"/>
    <w:rsid w:val="00D90124"/>
    <w:rsid w:val="00DA37EF"/>
    <w:rsid w:val="00DA5F2E"/>
    <w:rsid w:val="00DB0019"/>
    <w:rsid w:val="00DC34A6"/>
    <w:rsid w:val="00DC3A62"/>
    <w:rsid w:val="00DD26F8"/>
    <w:rsid w:val="00DD2C32"/>
    <w:rsid w:val="00DD353A"/>
    <w:rsid w:val="00DD3B2D"/>
    <w:rsid w:val="00DD5900"/>
    <w:rsid w:val="00DE7197"/>
    <w:rsid w:val="00DF216C"/>
    <w:rsid w:val="00DF5428"/>
    <w:rsid w:val="00E0306A"/>
    <w:rsid w:val="00E06E68"/>
    <w:rsid w:val="00E144C7"/>
    <w:rsid w:val="00E17AB7"/>
    <w:rsid w:val="00E235D6"/>
    <w:rsid w:val="00E26B40"/>
    <w:rsid w:val="00E331BC"/>
    <w:rsid w:val="00E522DE"/>
    <w:rsid w:val="00E647DE"/>
    <w:rsid w:val="00E66B98"/>
    <w:rsid w:val="00E708A9"/>
    <w:rsid w:val="00E75FB8"/>
    <w:rsid w:val="00E82908"/>
    <w:rsid w:val="00E83A1F"/>
    <w:rsid w:val="00E93159"/>
    <w:rsid w:val="00E96CAC"/>
    <w:rsid w:val="00EA1217"/>
    <w:rsid w:val="00EA28D5"/>
    <w:rsid w:val="00EA4E8F"/>
    <w:rsid w:val="00EB1D7A"/>
    <w:rsid w:val="00EB2C15"/>
    <w:rsid w:val="00EE20D9"/>
    <w:rsid w:val="00EE5068"/>
    <w:rsid w:val="00EE7983"/>
    <w:rsid w:val="00EE79AE"/>
    <w:rsid w:val="00EF0B34"/>
    <w:rsid w:val="00EF3C95"/>
    <w:rsid w:val="00EF4D77"/>
    <w:rsid w:val="00EF4DA9"/>
    <w:rsid w:val="00EF58A2"/>
    <w:rsid w:val="00EF5999"/>
    <w:rsid w:val="00EF7477"/>
    <w:rsid w:val="00F00A9C"/>
    <w:rsid w:val="00F048A2"/>
    <w:rsid w:val="00F058B3"/>
    <w:rsid w:val="00F2255A"/>
    <w:rsid w:val="00F23B62"/>
    <w:rsid w:val="00F246D2"/>
    <w:rsid w:val="00F25E5C"/>
    <w:rsid w:val="00F32095"/>
    <w:rsid w:val="00F47867"/>
    <w:rsid w:val="00F47C05"/>
    <w:rsid w:val="00F6570B"/>
    <w:rsid w:val="00F66A04"/>
    <w:rsid w:val="00F715B1"/>
    <w:rsid w:val="00F72EBA"/>
    <w:rsid w:val="00F757BD"/>
    <w:rsid w:val="00F77E8B"/>
    <w:rsid w:val="00F87AE8"/>
    <w:rsid w:val="00F95B88"/>
    <w:rsid w:val="00FA6DD1"/>
    <w:rsid w:val="00FA723A"/>
    <w:rsid w:val="00FB0D3B"/>
    <w:rsid w:val="00FB69D3"/>
    <w:rsid w:val="00FB7FC3"/>
    <w:rsid w:val="00FC0378"/>
    <w:rsid w:val="00FD12F4"/>
    <w:rsid w:val="00FD26F7"/>
    <w:rsid w:val="00FE1B2F"/>
    <w:rsid w:val="00FE62C5"/>
    <w:rsid w:val="00FE6D33"/>
    <w:rsid w:val="00FF0E80"/>
    <w:rsid w:val="00FF4779"/>
    <w:rsid w:val="00FF630D"/>
    <w:rsid w:val="00FF7DF5"/>
    <w:rsid w:val="401A7444"/>
    <w:rsid w:val="4A7D25B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color="white">
      <v:fill color="white"/>
    </o:shapedefaults>
    <o:shapelayout v:ext="edit">
      <o:idmap v:ext="edit" data="1"/>
      <o:rules v:ext="edit">
        <o:r id="V:Rule1" type="connector" idref="#_x0000_s1026"/>
        <o:r id="V:Rule2" type="connector" idref="#_x0000_s1027"/>
        <o:r id="V:Rule3" type="connector" idref="#_x0000_s1028"/>
        <o:r id="V:Rule4" type="connector" idref="#_x0000_s1029"/>
        <o:r id="V:Rule5" type="connector" idref="#_x0000_s1030"/>
        <o:r id="V:Rule6" type="connector" idref="#_x0000_s1031"/>
      </o:rules>
    </o:shapelayout>
  </w:shapeDefaults>
  <w:decimalSymbol w:val="."/>
  <w:listSeparator w:val=","/>
  <w14:docId w14:val="4A3ACF82"/>
  <w15:docId w15:val="{18B4B969-207E-4FB6-AA00-97A619637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444A"/>
    <w:pPr>
      <w:widowControl w:val="0"/>
      <w:jc w:val="both"/>
    </w:pPr>
    <w:rPr>
      <w:rFonts w:ascii="Times New Roman" w:hAnsi="Times New Roman"/>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rPr>
      <w:kern w:val="0"/>
      <w:sz w:val="18"/>
      <w:szCs w:val="18"/>
    </w:rPr>
  </w:style>
  <w:style w:type="paragraph" w:styleId="a5">
    <w:name w:val="footer"/>
    <w:basedOn w:val="a"/>
    <w:link w:val="a6"/>
    <w:uiPriority w:val="99"/>
    <w:pPr>
      <w:tabs>
        <w:tab w:val="center" w:pos="4153"/>
        <w:tab w:val="right" w:pos="8306"/>
      </w:tabs>
      <w:snapToGrid w:val="0"/>
      <w:jc w:val="left"/>
    </w:pPr>
    <w:rPr>
      <w:kern w:val="0"/>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kern w:val="0"/>
      <w:sz w:val="18"/>
      <w:szCs w:val="18"/>
    </w:rPr>
  </w:style>
  <w:style w:type="table" w:styleId="a9">
    <w:name w:val="Table Grid"/>
    <w:basedOn w:val="a1"/>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link w:val="a7"/>
    <w:uiPriority w:val="99"/>
    <w:locked/>
    <w:rPr>
      <w:sz w:val="18"/>
    </w:rPr>
  </w:style>
  <w:style w:type="character" w:customStyle="1" w:styleId="a6">
    <w:name w:val="页脚 字符"/>
    <w:link w:val="a5"/>
    <w:uiPriority w:val="99"/>
    <w:locked/>
    <w:rPr>
      <w:sz w:val="18"/>
    </w:rPr>
  </w:style>
  <w:style w:type="character" w:customStyle="1" w:styleId="a4">
    <w:name w:val="批注框文本 字符"/>
    <w:link w:val="a3"/>
    <w:uiPriority w:val="99"/>
    <w:semiHidden/>
    <w:locked/>
    <w:rPr>
      <w:sz w:val="18"/>
    </w:rPr>
  </w:style>
  <w:style w:type="table" w:customStyle="1" w:styleId="1">
    <w:name w:val="网格型1"/>
    <w:uiPriority w:val="99"/>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a">
    <w:name w:val="Subtle Emphasis"/>
    <w:aliases w:val="参靠文献"/>
    <w:basedOn w:val="a0"/>
    <w:uiPriority w:val="19"/>
    <w:qFormat/>
    <w:rsid w:val="0018444A"/>
    <w:rPr>
      <w:rFonts w:ascii="Times New Roman" w:eastAsiaTheme="minorEastAsia" w:hAnsi="Times New Roman"/>
      <w:i w:val="0"/>
      <w:iCs/>
      <w:color w:val="000000" w:themeColor="text1"/>
      <w:sz w:val="21"/>
    </w:rPr>
  </w:style>
  <w:style w:type="paragraph" w:customStyle="1" w:styleId="MTDisplayEquation">
    <w:name w:val="MTDisplayEquation"/>
    <w:basedOn w:val="a"/>
    <w:next w:val="a"/>
    <w:link w:val="MTDisplayEquation0"/>
    <w:qFormat/>
    <w:rsid w:val="00AD4D29"/>
    <w:pPr>
      <w:tabs>
        <w:tab w:val="center" w:pos="4160"/>
        <w:tab w:val="right" w:pos="8300"/>
      </w:tabs>
      <w:spacing w:beforeLines="50" w:before="156" w:line="360" w:lineRule="exact"/>
      <w:ind w:firstLineChars="200" w:firstLine="420"/>
      <w:outlineLvl w:val="0"/>
    </w:pPr>
    <w:rPr>
      <w:kern w:val="0"/>
      <w:szCs w:val="21"/>
    </w:rPr>
  </w:style>
  <w:style w:type="character" w:customStyle="1" w:styleId="MTDisplayEquation0">
    <w:name w:val="MTDisplayEquation 字符"/>
    <w:link w:val="MTDisplayEquation"/>
    <w:qFormat/>
    <w:rsid w:val="00AD4D29"/>
    <w:rPr>
      <w:rFonts w:ascii="Times New Roman" w:hAnsi="Times New Roman"/>
      <w:sz w:val="21"/>
      <w:szCs w:val="21"/>
    </w:rPr>
  </w:style>
  <w:style w:type="character" w:customStyle="1" w:styleId="MTEquationSection">
    <w:name w:val="MTEquationSection"/>
    <w:basedOn w:val="a0"/>
    <w:rsid w:val="005B4226"/>
    <w:rPr>
      <w:vanish/>
      <w:color w:val="FF0000"/>
    </w:rPr>
  </w:style>
  <w:style w:type="paragraph" w:styleId="ab">
    <w:name w:val="List Paragraph"/>
    <w:basedOn w:val="a"/>
    <w:uiPriority w:val="99"/>
    <w:qFormat/>
    <w:rsid w:val="000847C2"/>
    <w:pPr>
      <w:spacing w:line="288" w:lineRule="auto"/>
      <w:ind w:firstLineChars="200" w:firstLine="420"/>
    </w:pPr>
    <w:rPr>
      <w:rFonts w:cs="黑体"/>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11476">
      <w:bodyDiv w:val="1"/>
      <w:marLeft w:val="0"/>
      <w:marRight w:val="0"/>
      <w:marTop w:val="0"/>
      <w:marBottom w:val="0"/>
      <w:divBdr>
        <w:top w:val="none" w:sz="0" w:space="0" w:color="auto"/>
        <w:left w:val="none" w:sz="0" w:space="0" w:color="auto"/>
        <w:bottom w:val="none" w:sz="0" w:space="0" w:color="auto"/>
        <w:right w:val="none" w:sz="0" w:space="0" w:color="auto"/>
      </w:divBdr>
    </w:div>
    <w:div w:id="56560734">
      <w:bodyDiv w:val="1"/>
      <w:marLeft w:val="0"/>
      <w:marRight w:val="0"/>
      <w:marTop w:val="0"/>
      <w:marBottom w:val="0"/>
      <w:divBdr>
        <w:top w:val="none" w:sz="0" w:space="0" w:color="auto"/>
        <w:left w:val="none" w:sz="0" w:space="0" w:color="auto"/>
        <w:bottom w:val="none" w:sz="0" w:space="0" w:color="auto"/>
        <w:right w:val="none" w:sz="0" w:space="0" w:color="auto"/>
      </w:divBdr>
    </w:div>
    <w:div w:id="155196764">
      <w:bodyDiv w:val="1"/>
      <w:marLeft w:val="0"/>
      <w:marRight w:val="0"/>
      <w:marTop w:val="0"/>
      <w:marBottom w:val="0"/>
      <w:divBdr>
        <w:top w:val="none" w:sz="0" w:space="0" w:color="auto"/>
        <w:left w:val="none" w:sz="0" w:space="0" w:color="auto"/>
        <w:bottom w:val="none" w:sz="0" w:space="0" w:color="auto"/>
        <w:right w:val="none" w:sz="0" w:space="0" w:color="auto"/>
      </w:divBdr>
    </w:div>
    <w:div w:id="233319913">
      <w:bodyDiv w:val="1"/>
      <w:marLeft w:val="0"/>
      <w:marRight w:val="0"/>
      <w:marTop w:val="0"/>
      <w:marBottom w:val="0"/>
      <w:divBdr>
        <w:top w:val="none" w:sz="0" w:space="0" w:color="auto"/>
        <w:left w:val="none" w:sz="0" w:space="0" w:color="auto"/>
        <w:bottom w:val="none" w:sz="0" w:space="0" w:color="auto"/>
        <w:right w:val="none" w:sz="0" w:space="0" w:color="auto"/>
      </w:divBdr>
    </w:div>
    <w:div w:id="237138157">
      <w:bodyDiv w:val="1"/>
      <w:marLeft w:val="0"/>
      <w:marRight w:val="0"/>
      <w:marTop w:val="0"/>
      <w:marBottom w:val="0"/>
      <w:divBdr>
        <w:top w:val="none" w:sz="0" w:space="0" w:color="auto"/>
        <w:left w:val="none" w:sz="0" w:space="0" w:color="auto"/>
        <w:bottom w:val="none" w:sz="0" w:space="0" w:color="auto"/>
        <w:right w:val="none" w:sz="0" w:space="0" w:color="auto"/>
      </w:divBdr>
    </w:div>
    <w:div w:id="378675660">
      <w:bodyDiv w:val="1"/>
      <w:marLeft w:val="0"/>
      <w:marRight w:val="0"/>
      <w:marTop w:val="0"/>
      <w:marBottom w:val="0"/>
      <w:divBdr>
        <w:top w:val="none" w:sz="0" w:space="0" w:color="auto"/>
        <w:left w:val="none" w:sz="0" w:space="0" w:color="auto"/>
        <w:bottom w:val="none" w:sz="0" w:space="0" w:color="auto"/>
        <w:right w:val="none" w:sz="0" w:space="0" w:color="auto"/>
      </w:divBdr>
    </w:div>
    <w:div w:id="417597744">
      <w:bodyDiv w:val="1"/>
      <w:marLeft w:val="0"/>
      <w:marRight w:val="0"/>
      <w:marTop w:val="0"/>
      <w:marBottom w:val="0"/>
      <w:divBdr>
        <w:top w:val="none" w:sz="0" w:space="0" w:color="auto"/>
        <w:left w:val="none" w:sz="0" w:space="0" w:color="auto"/>
        <w:bottom w:val="none" w:sz="0" w:space="0" w:color="auto"/>
        <w:right w:val="none" w:sz="0" w:space="0" w:color="auto"/>
      </w:divBdr>
    </w:div>
    <w:div w:id="426315486">
      <w:bodyDiv w:val="1"/>
      <w:marLeft w:val="0"/>
      <w:marRight w:val="0"/>
      <w:marTop w:val="0"/>
      <w:marBottom w:val="0"/>
      <w:divBdr>
        <w:top w:val="none" w:sz="0" w:space="0" w:color="auto"/>
        <w:left w:val="none" w:sz="0" w:space="0" w:color="auto"/>
        <w:bottom w:val="none" w:sz="0" w:space="0" w:color="auto"/>
        <w:right w:val="none" w:sz="0" w:space="0" w:color="auto"/>
      </w:divBdr>
    </w:div>
    <w:div w:id="442462486">
      <w:bodyDiv w:val="1"/>
      <w:marLeft w:val="0"/>
      <w:marRight w:val="0"/>
      <w:marTop w:val="0"/>
      <w:marBottom w:val="0"/>
      <w:divBdr>
        <w:top w:val="none" w:sz="0" w:space="0" w:color="auto"/>
        <w:left w:val="none" w:sz="0" w:space="0" w:color="auto"/>
        <w:bottom w:val="none" w:sz="0" w:space="0" w:color="auto"/>
        <w:right w:val="none" w:sz="0" w:space="0" w:color="auto"/>
      </w:divBdr>
    </w:div>
    <w:div w:id="561255746">
      <w:bodyDiv w:val="1"/>
      <w:marLeft w:val="0"/>
      <w:marRight w:val="0"/>
      <w:marTop w:val="0"/>
      <w:marBottom w:val="0"/>
      <w:divBdr>
        <w:top w:val="none" w:sz="0" w:space="0" w:color="auto"/>
        <w:left w:val="none" w:sz="0" w:space="0" w:color="auto"/>
        <w:bottom w:val="none" w:sz="0" w:space="0" w:color="auto"/>
        <w:right w:val="none" w:sz="0" w:space="0" w:color="auto"/>
      </w:divBdr>
    </w:div>
    <w:div w:id="632053218">
      <w:bodyDiv w:val="1"/>
      <w:marLeft w:val="0"/>
      <w:marRight w:val="0"/>
      <w:marTop w:val="0"/>
      <w:marBottom w:val="0"/>
      <w:divBdr>
        <w:top w:val="none" w:sz="0" w:space="0" w:color="auto"/>
        <w:left w:val="none" w:sz="0" w:space="0" w:color="auto"/>
        <w:bottom w:val="none" w:sz="0" w:space="0" w:color="auto"/>
        <w:right w:val="none" w:sz="0" w:space="0" w:color="auto"/>
      </w:divBdr>
    </w:div>
    <w:div w:id="717438329">
      <w:bodyDiv w:val="1"/>
      <w:marLeft w:val="0"/>
      <w:marRight w:val="0"/>
      <w:marTop w:val="0"/>
      <w:marBottom w:val="0"/>
      <w:divBdr>
        <w:top w:val="none" w:sz="0" w:space="0" w:color="auto"/>
        <w:left w:val="none" w:sz="0" w:space="0" w:color="auto"/>
        <w:bottom w:val="none" w:sz="0" w:space="0" w:color="auto"/>
        <w:right w:val="none" w:sz="0" w:space="0" w:color="auto"/>
      </w:divBdr>
      <w:divsChild>
        <w:div w:id="583874768">
          <w:marLeft w:val="0"/>
          <w:marRight w:val="0"/>
          <w:marTop w:val="0"/>
          <w:marBottom w:val="0"/>
          <w:divBdr>
            <w:top w:val="none" w:sz="0" w:space="0" w:color="auto"/>
            <w:left w:val="none" w:sz="0" w:space="0" w:color="auto"/>
            <w:bottom w:val="none" w:sz="0" w:space="0" w:color="auto"/>
            <w:right w:val="none" w:sz="0" w:space="0" w:color="auto"/>
          </w:divBdr>
        </w:div>
        <w:div w:id="429858582">
          <w:marLeft w:val="0"/>
          <w:marRight w:val="0"/>
          <w:marTop w:val="0"/>
          <w:marBottom w:val="0"/>
          <w:divBdr>
            <w:top w:val="none" w:sz="0" w:space="0" w:color="auto"/>
            <w:left w:val="none" w:sz="0" w:space="0" w:color="auto"/>
            <w:bottom w:val="none" w:sz="0" w:space="0" w:color="auto"/>
            <w:right w:val="none" w:sz="0" w:space="0" w:color="auto"/>
          </w:divBdr>
        </w:div>
        <w:div w:id="597757796">
          <w:marLeft w:val="0"/>
          <w:marRight w:val="0"/>
          <w:marTop w:val="0"/>
          <w:marBottom w:val="0"/>
          <w:divBdr>
            <w:top w:val="none" w:sz="0" w:space="0" w:color="auto"/>
            <w:left w:val="none" w:sz="0" w:space="0" w:color="auto"/>
            <w:bottom w:val="none" w:sz="0" w:space="0" w:color="auto"/>
            <w:right w:val="none" w:sz="0" w:space="0" w:color="auto"/>
          </w:divBdr>
        </w:div>
        <w:div w:id="28798998">
          <w:marLeft w:val="0"/>
          <w:marRight w:val="0"/>
          <w:marTop w:val="0"/>
          <w:marBottom w:val="0"/>
          <w:divBdr>
            <w:top w:val="none" w:sz="0" w:space="0" w:color="auto"/>
            <w:left w:val="none" w:sz="0" w:space="0" w:color="auto"/>
            <w:bottom w:val="none" w:sz="0" w:space="0" w:color="auto"/>
            <w:right w:val="none" w:sz="0" w:space="0" w:color="auto"/>
          </w:divBdr>
        </w:div>
        <w:div w:id="692651416">
          <w:marLeft w:val="0"/>
          <w:marRight w:val="0"/>
          <w:marTop w:val="0"/>
          <w:marBottom w:val="0"/>
          <w:divBdr>
            <w:top w:val="none" w:sz="0" w:space="0" w:color="auto"/>
            <w:left w:val="none" w:sz="0" w:space="0" w:color="auto"/>
            <w:bottom w:val="none" w:sz="0" w:space="0" w:color="auto"/>
            <w:right w:val="none" w:sz="0" w:space="0" w:color="auto"/>
          </w:divBdr>
        </w:div>
        <w:div w:id="367225800">
          <w:marLeft w:val="0"/>
          <w:marRight w:val="0"/>
          <w:marTop w:val="0"/>
          <w:marBottom w:val="0"/>
          <w:divBdr>
            <w:top w:val="none" w:sz="0" w:space="0" w:color="auto"/>
            <w:left w:val="none" w:sz="0" w:space="0" w:color="auto"/>
            <w:bottom w:val="none" w:sz="0" w:space="0" w:color="auto"/>
            <w:right w:val="none" w:sz="0" w:space="0" w:color="auto"/>
          </w:divBdr>
        </w:div>
        <w:div w:id="245500520">
          <w:marLeft w:val="0"/>
          <w:marRight w:val="0"/>
          <w:marTop w:val="0"/>
          <w:marBottom w:val="0"/>
          <w:divBdr>
            <w:top w:val="none" w:sz="0" w:space="0" w:color="auto"/>
            <w:left w:val="none" w:sz="0" w:space="0" w:color="auto"/>
            <w:bottom w:val="none" w:sz="0" w:space="0" w:color="auto"/>
            <w:right w:val="none" w:sz="0" w:space="0" w:color="auto"/>
          </w:divBdr>
        </w:div>
      </w:divsChild>
    </w:div>
    <w:div w:id="729232983">
      <w:bodyDiv w:val="1"/>
      <w:marLeft w:val="0"/>
      <w:marRight w:val="0"/>
      <w:marTop w:val="0"/>
      <w:marBottom w:val="0"/>
      <w:divBdr>
        <w:top w:val="none" w:sz="0" w:space="0" w:color="auto"/>
        <w:left w:val="none" w:sz="0" w:space="0" w:color="auto"/>
        <w:bottom w:val="none" w:sz="0" w:space="0" w:color="auto"/>
        <w:right w:val="none" w:sz="0" w:space="0" w:color="auto"/>
      </w:divBdr>
    </w:div>
    <w:div w:id="792092423">
      <w:bodyDiv w:val="1"/>
      <w:marLeft w:val="0"/>
      <w:marRight w:val="0"/>
      <w:marTop w:val="0"/>
      <w:marBottom w:val="0"/>
      <w:divBdr>
        <w:top w:val="none" w:sz="0" w:space="0" w:color="auto"/>
        <w:left w:val="none" w:sz="0" w:space="0" w:color="auto"/>
        <w:bottom w:val="none" w:sz="0" w:space="0" w:color="auto"/>
        <w:right w:val="none" w:sz="0" w:space="0" w:color="auto"/>
      </w:divBdr>
    </w:div>
    <w:div w:id="893932898">
      <w:bodyDiv w:val="1"/>
      <w:marLeft w:val="0"/>
      <w:marRight w:val="0"/>
      <w:marTop w:val="0"/>
      <w:marBottom w:val="0"/>
      <w:divBdr>
        <w:top w:val="none" w:sz="0" w:space="0" w:color="auto"/>
        <w:left w:val="none" w:sz="0" w:space="0" w:color="auto"/>
        <w:bottom w:val="none" w:sz="0" w:space="0" w:color="auto"/>
        <w:right w:val="none" w:sz="0" w:space="0" w:color="auto"/>
      </w:divBdr>
    </w:div>
    <w:div w:id="902833794">
      <w:bodyDiv w:val="1"/>
      <w:marLeft w:val="0"/>
      <w:marRight w:val="0"/>
      <w:marTop w:val="0"/>
      <w:marBottom w:val="0"/>
      <w:divBdr>
        <w:top w:val="none" w:sz="0" w:space="0" w:color="auto"/>
        <w:left w:val="none" w:sz="0" w:space="0" w:color="auto"/>
        <w:bottom w:val="none" w:sz="0" w:space="0" w:color="auto"/>
        <w:right w:val="none" w:sz="0" w:space="0" w:color="auto"/>
      </w:divBdr>
    </w:div>
    <w:div w:id="919145322">
      <w:bodyDiv w:val="1"/>
      <w:marLeft w:val="0"/>
      <w:marRight w:val="0"/>
      <w:marTop w:val="0"/>
      <w:marBottom w:val="0"/>
      <w:divBdr>
        <w:top w:val="none" w:sz="0" w:space="0" w:color="auto"/>
        <w:left w:val="none" w:sz="0" w:space="0" w:color="auto"/>
        <w:bottom w:val="none" w:sz="0" w:space="0" w:color="auto"/>
        <w:right w:val="none" w:sz="0" w:space="0" w:color="auto"/>
      </w:divBdr>
    </w:div>
    <w:div w:id="1011105147">
      <w:bodyDiv w:val="1"/>
      <w:marLeft w:val="0"/>
      <w:marRight w:val="0"/>
      <w:marTop w:val="0"/>
      <w:marBottom w:val="0"/>
      <w:divBdr>
        <w:top w:val="none" w:sz="0" w:space="0" w:color="auto"/>
        <w:left w:val="none" w:sz="0" w:space="0" w:color="auto"/>
        <w:bottom w:val="none" w:sz="0" w:space="0" w:color="auto"/>
        <w:right w:val="none" w:sz="0" w:space="0" w:color="auto"/>
      </w:divBdr>
    </w:div>
    <w:div w:id="1095127805">
      <w:bodyDiv w:val="1"/>
      <w:marLeft w:val="0"/>
      <w:marRight w:val="0"/>
      <w:marTop w:val="0"/>
      <w:marBottom w:val="0"/>
      <w:divBdr>
        <w:top w:val="none" w:sz="0" w:space="0" w:color="auto"/>
        <w:left w:val="none" w:sz="0" w:space="0" w:color="auto"/>
        <w:bottom w:val="none" w:sz="0" w:space="0" w:color="auto"/>
        <w:right w:val="none" w:sz="0" w:space="0" w:color="auto"/>
      </w:divBdr>
    </w:div>
    <w:div w:id="1110205652">
      <w:bodyDiv w:val="1"/>
      <w:marLeft w:val="0"/>
      <w:marRight w:val="0"/>
      <w:marTop w:val="0"/>
      <w:marBottom w:val="0"/>
      <w:divBdr>
        <w:top w:val="none" w:sz="0" w:space="0" w:color="auto"/>
        <w:left w:val="none" w:sz="0" w:space="0" w:color="auto"/>
        <w:bottom w:val="none" w:sz="0" w:space="0" w:color="auto"/>
        <w:right w:val="none" w:sz="0" w:space="0" w:color="auto"/>
      </w:divBdr>
    </w:div>
    <w:div w:id="1136675980">
      <w:bodyDiv w:val="1"/>
      <w:marLeft w:val="0"/>
      <w:marRight w:val="0"/>
      <w:marTop w:val="0"/>
      <w:marBottom w:val="0"/>
      <w:divBdr>
        <w:top w:val="none" w:sz="0" w:space="0" w:color="auto"/>
        <w:left w:val="none" w:sz="0" w:space="0" w:color="auto"/>
        <w:bottom w:val="none" w:sz="0" w:space="0" w:color="auto"/>
        <w:right w:val="none" w:sz="0" w:space="0" w:color="auto"/>
      </w:divBdr>
    </w:div>
    <w:div w:id="1268923683">
      <w:bodyDiv w:val="1"/>
      <w:marLeft w:val="0"/>
      <w:marRight w:val="0"/>
      <w:marTop w:val="0"/>
      <w:marBottom w:val="0"/>
      <w:divBdr>
        <w:top w:val="none" w:sz="0" w:space="0" w:color="auto"/>
        <w:left w:val="none" w:sz="0" w:space="0" w:color="auto"/>
        <w:bottom w:val="none" w:sz="0" w:space="0" w:color="auto"/>
        <w:right w:val="none" w:sz="0" w:space="0" w:color="auto"/>
      </w:divBdr>
      <w:divsChild>
        <w:div w:id="1356418914">
          <w:marLeft w:val="0"/>
          <w:marRight w:val="0"/>
          <w:marTop w:val="0"/>
          <w:marBottom w:val="0"/>
          <w:divBdr>
            <w:top w:val="none" w:sz="0" w:space="0" w:color="auto"/>
            <w:left w:val="none" w:sz="0" w:space="0" w:color="auto"/>
            <w:bottom w:val="none" w:sz="0" w:space="0" w:color="auto"/>
            <w:right w:val="none" w:sz="0" w:space="0" w:color="auto"/>
          </w:divBdr>
        </w:div>
        <w:div w:id="2023510920">
          <w:marLeft w:val="0"/>
          <w:marRight w:val="0"/>
          <w:marTop w:val="0"/>
          <w:marBottom w:val="0"/>
          <w:divBdr>
            <w:top w:val="none" w:sz="0" w:space="0" w:color="auto"/>
            <w:left w:val="none" w:sz="0" w:space="0" w:color="auto"/>
            <w:bottom w:val="none" w:sz="0" w:space="0" w:color="auto"/>
            <w:right w:val="none" w:sz="0" w:space="0" w:color="auto"/>
          </w:divBdr>
        </w:div>
      </w:divsChild>
    </w:div>
    <w:div w:id="1301423365">
      <w:bodyDiv w:val="1"/>
      <w:marLeft w:val="0"/>
      <w:marRight w:val="0"/>
      <w:marTop w:val="0"/>
      <w:marBottom w:val="0"/>
      <w:divBdr>
        <w:top w:val="none" w:sz="0" w:space="0" w:color="auto"/>
        <w:left w:val="none" w:sz="0" w:space="0" w:color="auto"/>
        <w:bottom w:val="none" w:sz="0" w:space="0" w:color="auto"/>
        <w:right w:val="none" w:sz="0" w:space="0" w:color="auto"/>
      </w:divBdr>
    </w:div>
    <w:div w:id="1325746228">
      <w:bodyDiv w:val="1"/>
      <w:marLeft w:val="0"/>
      <w:marRight w:val="0"/>
      <w:marTop w:val="0"/>
      <w:marBottom w:val="0"/>
      <w:divBdr>
        <w:top w:val="none" w:sz="0" w:space="0" w:color="auto"/>
        <w:left w:val="none" w:sz="0" w:space="0" w:color="auto"/>
        <w:bottom w:val="none" w:sz="0" w:space="0" w:color="auto"/>
        <w:right w:val="none" w:sz="0" w:space="0" w:color="auto"/>
      </w:divBdr>
    </w:div>
    <w:div w:id="1325815420">
      <w:bodyDiv w:val="1"/>
      <w:marLeft w:val="0"/>
      <w:marRight w:val="0"/>
      <w:marTop w:val="0"/>
      <w:marBottom w:val="0"/>
      <w:divBdr>
        <w:top w:val="none" w:sz="0" w:space="0" w:color="auto"/>
        <w:left w:val="none" w:sz="0" w:space="0" w:color="auto"/>
        <w:bottom w:val="none" w:sz="0" w:space="0" w:color="auto"/>
        <w:right w:val="none" w:sz="0" w:space="0" w:color="auto"/>
      </w:divBdr>
    </w:div>
    <w:div w:id="1395932394">
      <w:bodyDiv w:val="1"/>
      <w:marLeft w:val="0"/>
      <w:marRight w:val="0"/>
      <w:marTop w:val="0"/>
      <w:marBottom w:val="0"/>
      <w:divBdr>
        <w:top w:val="none" w:sz="0" w:space="0" w:color="auto"/>
        <w:left w:val="none" w:sz="0" w:space="0" w:color="auto"/>
        <w:bottom w:val="none" w:sz="0" w:space="0" w:color="auto"/>
        <w:right w:val="none" w:sz="0" w:space="0" w:color="auto"/>
      </w:divBdr>
    </w:div>
    <w:div w:id="1405760697">
      <w:bodyDiv w:val="1"/>
      <w:marLeft w:val="0"/>
      <w:marRight w:val="0"/>
      <w:marTop w:val="0"/>
      <w:marBottom w:val="0"/>
      <w:divBdr>
        <w:top w:val="none" w:sz="0" w:space="0" w:color="auto"/>
        <w:left w:val="none" w:sz="0" w:space="0" w:color="auto"/>
        <w:bottom w:val="none" w:sz="0" w:space="0" w:color="auto"/>
        <w:right w:val="none" w:sz="0" w:space="0" w:color="auto"/>
      </w:divBdr>
    </w:div>
    <w:div w:id="1405952799">
      <w:bodyDiv w:val="1"/>
      <w:marLeft w:val="0"/>
      <w:marRight w:val="0"/>
      <w:marTop w:val="0"/>
      <w:marBottom w:val="0"/>
      <w:divBdr>
        <w:top w:val="none" w:sz="0" w:space="0" w:color="auto"/>
        <w:left w:val="none" w:sz="0" w:space="0" w:color="auto"/>
        <w:bottom w:val="none" w:sz="0" w:space="0" w:color="auto"/>
        <w:right w:val="none" w:sz="0" w:space="0" w:color="auto"/>
      </w:divBdr>
    </w:div>
    <w:div w:id="1422335328">
      <w:bodyDiv w:val="1"/>
      <w:marLeft w:val="0"/>
      <w:marRight w:val="0"/>
      <w:marTop w:val="0"/>
      <w:marBottom w:val="0"/>
      <w:divBdr>
        <w:top w:val="none" w:sz="0" w:space="0" w:color="auto"/>
        <w:left w:val="none" w:sz="0" w:space="0" w:color="auto"/>
        <w:bottom w:val="none" w:sz="0" w:space="0" w:color="auto"/>
        <w:right w:val="none" w:sz="0" w:space="0" w:color="auto"/>
      </w:divBdr>
    </w:div>
    <w:div w:id="1427727375">
      <w:bodyDiv w:val="1"/>
      <w:marLeft w:val="0"/>
      <w:marRight w:val="0"/>
      <w:marTop w:val="0"/>
      <w:marBottom w:val="0"/>
      <w:divBdr>
        <w:top w:val="none" w:sz="0" w:space="0" w:color="auto"/>
        <w:left w:val="none" w:sz="0" w:space="0" w:color="auto"/>
        <w:bottom w:val="none" w:sz="0" w:space="0" w:color="auto"/>
        <w:right w:val="none" w:sz="0" w:space="0" w:color="auto"/>
      </w:divBdr>
    </w:div>
    <w:div w:id="1463307443">
      <w:bodyDiv w:val="1"/>
      <w:marLeft w:val="0"/>
      <w:marRight w:val="0"/>
      <w:marTop w:val="0"/>
      <w:marBottom w:val="0"/>
      <w:divBdr>
        <w:top w:val="none" w:sz="0" w:space="0" w:color="auto"/>
        <w:left w:val="none" w:sz="0" w:space="0" w:color="auto"/>
        <w:bottom w:val="none" w:sz="0" w:space="0" w:color="auto"/>
        <w:right w:val="none" w:sz="0" w:space="0" w:color="auto"/>
      </w:divBdr>
    </w:div>
    <w:div w:id="1487211178">
      <w:bodyDiv w:val="1"/>
      <w:marLeft w:val="0"/>
      <w:marRight w:val="0"/>
      <w:marTop w:val="0"/>
      <w:marBottom w:val="0"/>
      <w:divBdr>
        <w:top w:val="none" w:sz="0" w:space="0" w:color="auto"/>
        <w:left w:val="none" w:sz="0" w:space="0" w:color="auto"/>
        <w:bottom w:val="none" w:sz="0" w:space="0" w:color="auto"/>
        <w:right w:val="none" w:sz="0" w:space="0" w:color="auto"/>
      </w:divBdr>
    </w:div>
    <w:div w:id="1540626681">
      <w:bodyDiv w:val="1"/>
      <w:marLeft w:val="0"/>
      <w:marRight w:val="0"/>
      <w:marTop w:val="0"/>
      <w:marBottom w:val="0"/>
      <w:divBdr>
        <w:top w:val="none" w:sz="0" w:space="0" w:color="auto"/>
        <w:left w:val="none" w:sz="0" w:space="0" w:color="auto"/>
        <w:bottom w:val="none" w:sz="0" w:space="0" w:color="auto"/>
        <w:right w:val="none" w:sz="0" w:space="0" w:color="auto"/>
      </w:divBdr>
    </w:div>
    <w:div w:id="1542091225">
      <w:bodyDiv w:val="1"/>
      <w:marLeft w:val="0"/>
      <w:marRight w:val="0"/>
      <w:marTop w:val="0"/>
      <w:marBottom w:val="0"/>
      <w:divBdr>
        <w:top w:val="none" w:sz="0" w:space="0" w:color="auto"/>
        <w:left w:val="none" w:sz="0" w:space="0" w:color="auto"/>
        <w:bottom w:val="none" w:sz="0" w:space="0" w:color="auto"/>
        <w:right w:val="none" w:sz="0" w:space="0" w:color="auto"/>
      </w:divBdr>
    </w:div>
    <w:div w:id="1566721997">
      <w:bodyDiv w:val="1"/>
      <w:marLeft w:val="0"/>
      <w:marRight w:val="0"/>
      <w:marTop w:val="0"/>
      <w:marBottom w:val="0"/>
      <w:divBdr>
        <w:top w:val="none" w:sz="0" w:space="0" w:color="auto"/>
        <w:left w:val="none" w:sz="0" w:space="0" w:color="auto"/>
        <w:bottom w:val="none" w:sz="0" w:space="0" w:color="auto"/>
        <w:right w:val="none" w:sz="0" w:space="0" w:color="auto"/>
      </w:divBdr>
    </w:div>
    <w:div w:id="1591347393">
      <w:bodyDiv w:val="1"/>
      <w:marLeft w:val="0"/>
      <w:marRight w:val="0"/>
      <w:marTop w:val="0"/>
      <w:marBottom w:val="0"/>
      <w:divBdr>
        <w:top w:val="none" w:sz="0" w:space="0" w:color="auto"/>
        <w:left w:val="none" w:sz="0" w:space="0" w:color="auto"/>
        <w:bottom w:val="none" w:sz="0" w:space="0" w:color="auto"/>
        <w:right w:val="none" w:sz="0" w:space="0" w:color="auto"/>
      </w:divBdr>
    </w:div>
    <w:div w:id="1610501251">
      <w:bodyDiv w:val="1"/>
      <w:marLeft w:val="0"/>
      <w:marRight w:val="0"/>
      <w:marTop w:val="0"/>
      <w:marBottom w:val="0"/>
      <w:divBdr>
        <w:top w:val="none" w:sz="0" w:space="0" w:color="auto"/>
        <w:left w:val="none" w:sz="0" w:space="0" w:color="auto"/>
        <w:bottom w:val="none" w:sz="0" w:space="0" w:color="auto"/>
        <w:right w:val="none" w:sz="0" w:space="0" w:color="auto"/>
      </w:divBdr>
    </w:div>
    <w:div w:id="1637838104">
      <w:bodyDiv w:val="1"/>
      <w:marLeft w:val="0"/>
      <w:marRight w:val="0"/>
      <w:marTop w:val="0"/>
      <w:marBottom w:val="0"/>
      <w:divBdr>
        <w:top w:val="none" w:sz="0" w:space="0" w:color="auto"/>
        <w:left w:val="none" w:sz="0" w:space="0" w:color="auto"/>
        <w:bottom w:val="none" w:sz="0" w:space="0" w:color="auto"/>
        <w:right w:val="none" w:sz="0" w:space="0" w:color="auto"/>
      </w:divBdr>
    </w:div>
    <w:div w:id="1673600825">
      <w:bodyDiv w:val="1"/>
      <w:marLeft w:val="0"/>
      <w:marRight w:val="0"/>
      <w:marTop w:val="0"/>
      <w:marBottom w:val="0"/>
      <w:divBdr>
        <w:top w:val="none" w:sz="0" w:space="0" w:color="auto"/>
        <w:left w:val="none" w:sz="0" w:space="0" w:color="auto"/>
        <w:bottom w:val="none" w:sz="0" w:space="0" w:color="auto"/>
        <w:right w:val="none" w:sz="0" w:space="0" w:color="auto"/>
      </w:divBdr>
    </w:div>
    <w:div w:id="1682663557">
      <w:bodyDiv w:val="1"/>
      <w:marLeft w:val="0"/>
      <w:marRight w:val="0"/>
      <w:marTop w:val="0"/>
      <w:marBottom w:val="0"/>
      <w:divBdr>
        <w:top w:val="none" w:sz="0" w:space="0" w:color="auto"/>
        <w:left w:val="none" w:sz="0" w:space="0" w:color="auto"/>
        <w:bottom w:val="none" w:sz="0" w:space="0" w:color="auto"/>
        <w:right w:val="none" w:sz="0" w:space="0" w:color="auto"/>
      </w:divBdr>
    </w:div>
    <w:div w:id="1689285513">
      <w:bodyDiv w:val="1"/>
      <w:marLeft w:val="0"/>
      <w:marRight w:val="0"/>
      <w:marTop w:val="0"/>
      <w:marBottom w:val="0"/>
      <w:divBdr>
        <w:top w:val="none" w:sz="0" w:space="0" w:color="auto"/>
        <w:left w:val="none" w:sz="0" w:space="0" w:color="auto"/>
        <w:bottom w:val="none" w:sz="0" w:space="0" w:color="auto"/>
        <w:right w:val="none" w:sz="0" w:space="0" w:color="auto"/>
      </w:divBdr>
    </w:div>
    <w:div w:id="1703820258">
      <w:bodyDiv w:val="1"/>
      <w:marLeft w:val="0"/>
      <w:marRight w:val="0"/>
      <w:marTop w:val="0"/>
      <w:marBottom w:val="0"/>
      <w:divBdr>
        <w:top w:val="none" w:sz="0" w:space="0" w:color="auto"/>
        <w:left w:val="none" w:sz="0" w:space="0" w:color="auto"/>
        <w:bottom w:val="none" w:sz="0" w:space="0" w:color="auto"/>
        <w:right w:val="none" w:sz="0" w:space="0" w:color="auto"/>
      </w:divBdr>
    </w:div>
    <w:div w:id="1708675839">
      <w:bodyDiv w:val="1"/>
      <w:marLeft w:val="0"/>
      <w:marRight w:val="0"/>
      <w:marTop w:val="0"/>
      <w:marBottom w:val="0"/>
      <w:divBdr>
        <w:top w:val="none" w:sz="0" w:space="0" w:color="auto"/>
        <w:left w:val="none" w:sz="0" w:space="0" w:color="auto"/>
        <w:bottom w:val="none" w:sz="0" w:space="0" w:color="auto"/>
        <w:right w:val="none" w:sz="0" w:space="0" w:color="auto"/>
      </w:divBdr>
    </w:div>
    <w:div w:id="1725634990">
      <w:bodyDiv w:val="1"/>
      <w:marLeft w:val="0"/>
      <w:marRight w:val="0"/>
      <w:marTop w:val="0"/>
      <w:marBottom w:val="0"/>
      <w:divBdr>
        <w:top w:val="none" w:sz="0" w:space="0" w:color="auto"/>
        <w:left w:val="none" w:sz="0" w:space="0" w:color="auto"/>
        <w:bottom w:val="none" w:sz="0" w:space="0" w:color="auto"/>
        <w:right w:val="none" w:sz="0" w:space="0" w:color="auto"/>
      </w:divBdr>
    </w:div>
    <w:div w:id="1741054863">
      <w:bodyDiv w:val="1"/>
      <w:marLeft w:val="0"/>
      <w:marRight w:val="0"/>
      <w:marTop w:val="0"/>
      <w:marBottom w:val="0"/>
      <w:divBdr>
        <w:top w:val="none" w:sz="0" w:space="0" w:color="auto"/>
        <w:left w:val="none" w:sz="0" w:space="0" w:color="auto"/>
        <w:bottom w:val="none" w:sz="0" w:space="0" w:color="auto"/>
        <w:right w:val="none" w:sz="0" w:space="0" w:color="auto"/>
      </w:divBdr>
    </w:div>
    <w:div w:id="1753619857">
      <w:bodyDiv w:val="1"/>
      <w:marLeft w:val="0"/>
      <w:marRight w:val="0"/>
      <w:marTop w:val="0"/>
      <w:marBottom w:val="0"/>
      <w:divBdr>
        <w:top w:val="none" w:sz="0" w:space="0" w:color="auto"/>
        <w:left w:val="none" w:sz="0" w:space="0" w:color="auto"/>
        <w:bottom w:val="none" w:sz="0" w:space="0" w:color="auto"/>
        <w:right w:val="none" w:sz="0" w:space="0" w:color="auto"/>
      </w:divBdr>
    </w:div>
    <w:div w:id="1801026569">
      <w:bodyDiv w:val="1"/>
      <w:marLeft w:val="0"/>
      <w:marRight w:val="0"/>
      <w:marTop w:val="0"/>
      <w:marBottom w:val="0"/>
      <w:divBdr>
        <w:top w:val="none" w:sz="0" w:space="0" w:color="auto"/>
        <w:left w:val="none" w:sz="0" w:space="0" w:color="auto"/>
        <w:bottom w:val="none" w:sz="0" w:space="0" w:color="auto"/>
        <w:right w:val="none" w:sz="0" w:space="0" w:color="auto"/>
      </w:divBdr>
    </w:div>
    <w:div w:id="1805075047">
      <w:bodyDiv w:val="1"/>
      <w:marLeft w:val="0"/>
      <w:marRight w:val="0"/>
      <w:marTop w:val="0"/>
      <w:marBottom w:val="0"/>
      <w:divBdr>
        <w:top w:val="none" w:sz="0" w:space="0" w:color="auto"/>
        <w:left w:val="none" w:sz="0" w:space="0" w:color="auto"/>
        <w:bottom w:val="none" w:sz="0" w:space="0" w:color="auto"/>
        <w:right w:val="none" w:sz="0" w:space="0" w:color="auto"/>
      </w:divBdr>
    </w:div>
    <w:div w:id="1827282866">
      <w:bodyDiv w:val="1"/>
      <w:marLeft w:val="0"/>
      <w:marRight w:val="0"/>
      <w:marTop w:val="0"/>
      <w:marBottom w:val="0"/>
      <w:divBdr>
        <w:top w:val="none" w:sz="0" w:space="0" w:color="auto"/>
        <w:left w:val="none" w:sz="0" w:space="0" w:color="auto"/>
        <w:bottom w:val="none" w:sz="0" w:space="0" w:color="auto"/>
        <w:right w:val="none" w:sz="0" w:space="0" w:color="auto"/>
      </w:divBdr>
    </w:div>
    <w:div w:id="1867866485">
      <w:bodyDiv w:val="1"/>
      <w:marLeft w:val="0"/>
      <w:marRight w:val="0"/>
      <w:marTop w:val="0"/>
      <w:marBottom w:val="0"/>
      <w:divBdr>
        <w:top w:val="none" w:sz="0" w:space="0" w:color="auto"/>
        <w:left w:val="none" w:sz="0" w:space="0" w:color="auto"/>
        <w:bottom w:val="none" w:sz="0" w:space="0" w:color="auto"/>
        <w:right w:val="none" w:sz="0" w:space="0" w:color="auto"/>
      </w:divBdr>
    </w:div>
    <w:div w:id="1896046110">
      <w:bodyDiv w:val="1"/>
      <w:marLeft w:val="0"/>
      <w:marRight w:val="0"/>
      <w:marTop w:val="0"/>
      <w:marBottom w:val="0"/>
      <w:divBdr>
        <w:top w:val="none" w:sz="0" w:space="0" w:color="auto"/>
        <w:left w:val="none" w:sz="0" w:space="0" w:color="auto"/>
        <w:bottom w:val="none" w:sz="0" w:space="0" w:color="auto"/>
        <w:right w:val="none" w:sz="0" w:space="0" w:color="auto"/>
      </w:divBdr>
    </w:div>
    <w:div w:id="1923028255">
      <w:bodyDiv w:val="1"/>
      <w:marLeft w:val="0"/>
      <w:marRight w:val="0"/>
      <w:marTop w:val="0"/>
      <w:marBottom w:val="0"/>
      <w:divBdr>
        <w:top w:val="none" w:sz="0" w:space="0" w:color="auto"/>
        <w:left w:val="none" w:sz="0" w:space="0" w:color="auto"/>
        <w:bottom w:val="none" w:sz="0" w:space="0" w:color="auto"/>
        <w:right w:val="none" w:sz="0" w:space="0" w:color="auto"/>
      </w:divBdr>
    </w:div>
    <w:div w:id="1929272274">
      <w:bodyDiv w:val="1"/>
      <w:marLeft w:val="0"/>
      <w:marRight w:val="0"/>
      <w:marTop w:val="0"/>
      <w:marBottom w:val="0"/>
      <w:divBdr>
        <w:top w:val="none" w:sz="0" w:space="0" w:color="auto"/>
        <w:left w:val="none" w:sz="0" w:space="0" w:color="auto"/>
        <w:bottom w:val="none" w:sz="0" w:space="0" w:color="auto"/>
        <w:right w:val="none" w:sz="0" w:space="0" w:color="auto"/>
      </w:divBdr>
    </w:div>
    <w:div w:id="1966034368">
      <w:bodyDiv w:val="1"/>
      <w:marLeft w:val="0"/>
      <w:marRight w:val="0"/>
      <w:marTop w:val="0"/>
      <w:marBottom w:val="0"/>
      <w:divBdr>
        <w:top w:val="none" w:sz="0" w:space="0" w:color="auto"/>
        <w:left w:val="none" w:sz="0" w:space="0" w:color="auto"/>
        <w:bottom w:val="none" w:sz="0" w:space="0" w:color="auto"/>
        <w:right w:val="none" w:sz="0" w:space="0" w:color="auto"/>
      </w:divBdr>
    </w:div>
    <w:div w:id="2010404231">
      <w:bodyDiv w:val="1"/>
      <w:marLeft w:val="0"/>
      <w:marRight w:val="0"/>
      <w:marTop w:val="0"/>
      <w:marBottom w:val="0"/>
      <w:divBdr>
        <w:top w:val="none" w:sz="0" w:space="0" w:color="auto"/>
        <w:left w:val="none" w:sz="0" w:space="0" w:color="auto"/>
        <w:bottom w:val="none" w:sz="0" w:space="0" w:color="auto"/>
        <w:right w:val="none" w:sz="0" w:space="0" w:color="auto"/>
      </w:divBdr>
    </w:div>
    <w:div w:id="2012676653">
      <w:bodyDiv w:val="1"/>
      <w:marLeft w:val="0"/>
      <w:marRight w:val="0"/>
      <w:marTop w:val="0"/>
      <w:marBottom w:val="0"/>
      <w:divBdr>
        <w:top w:val="none" w:sz="0" w:space="0" w:color="auto"/>
        <w:left w:val="none" w:sz="0" w:space="0" w:color="auto"/>
        <w:bottom w:val="none" w:sz="0" w:space="0" w:color="auto"/>
        <w:right w:val="none" w:sz="0" w:space="0" w:color="auto"/>
      </w:divBdr>
    </w:div>
    <w:div w:id="2038895384">
      <w:bodyDiv w:val="1"/>
      <w:marLeft w:val="0"/>
      <w:marRight w:val="0"/>
      <w:marTop w:val="0"/>
      <w:marBottom w:val="0"/>
      <w:divBdr>
        <w:top w:val="none" w:sz="0" w:space="0" w:color="auto"/>
        <w:left w:val="none" w:sz="0" w:space="0" w:color="auto"/>
        <w:bottom w:val="none" w:sz="0" w:space="0" w:color="auto"/>
        <w:right w:val="none" w:sz="0" w:space="0" w:color="auto"/>
      </w:divBdr>
    </w:div>
    <w:div w:id="2043507173">
      <w:bodyDiv w:val="1"/>
      <w:marLeft w:val="0"/>
      <w:marRight w:val="0"/>
      <w:marTop w:val="0"/>
      <w:marBottom w:val="0"/>
      <w:divBdr>
        <w:top w:val="none" w:sz="0" w:space="0" w:color="auto"/>
        <w:left w:val="none" w:sz="0" w:space="0" w:color="auto"/>
        <w:bottom w:val="none" w:sz="0" w:space="0" w:color="auto"/>
        <w:right w:val="none" w:sz="0" w:space="0" w:color="auto"/>
      </w:divBdr>
    </w:div>
    <w:div w:id="20938948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bin"/><Relationship Id="rId14" Type="http://schemas.openxmlformats.org/officeDocument/2006/relationships/image" Target="media/image6.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29"/>
    <customShpInfo spid="_x0000_s1030"/>
    <customShpInfo spid="_x0000_s1031"/>
  </customShpExts>
</s:customData>
</file>

<file path=customXml/itemProps1.xml><?xml version="1.0" encoding="utf-8"?>
<ds:datastoreItem xmlns:ds="http://schemas.openxmlformats.org/officeDocument/2006/customXml" ds:itemID="{11C855F5-3EF2-4740-A276-646AC9C65CC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3095</TotalTime>
  <Pages>19</Pages>
  <Words>2664</Words>
  <Characters>15188</Characters>
  <Application>Microsoft Office Word</Application>
  <DocSecurity>0</DocSecurity>
  <Lines>126</Lines>
  <Paragraphs>35</Paragraphs>
  <ScaleCrop>false</ScaleCrop>
  <Company>Microsoft</Company>
  <LinksUpToDate>false</LinksUpToDate>
  <CharactersWithSpaces>17817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WPS_1613634647</dc:creator>
  <cp:lastModifiedBy>Yuan</cp:lastModifiedBy>
  <cp:revision>357</cp:revision>
  <dcterms:created xsi:type="dcterms:W3CDTF">2011-09-26T00:17:00Z</dcterms:created>
  <dcterms:modified xsi:type="dcterms:W3CDTF">2024-12-12T04:23:00Z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y fmtid="{D5CDD505-2E9C-101B-9397-08002B2CF9AE}" pid="3" name="MTWinEqns">
    <vt:bool>true</vt:bool>
  </property>
  <property fmtid="{D5CDD505-2E9C-101B-9397-08002B2CF9AE}" pid="4" name="MTEquationNumber2">
    <vt:lpwstr>(#S1.#E1)</vt:lpwstr>
  </property>
  <property fmtid="{D5CDD505-2E9C-101B-9397-08002B2CF9AE}" pid="5" name="MTEquationSection">
    <vt:lpwstr>1</vt:lpwstr>
  </property>
</Properties>
</file>